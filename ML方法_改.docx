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5843" w:rsidRDefault="00FD0713" w:rsidP="00FD0713">
      <w:pPr>
        <w:pStyle w:val="ListParagraph"/>
        <w:numPr>
          <w:ilvl w:val="0"/>
          <w:numId w:val="1"/>
        </w:numPr>
      </w:pPr>
      <w:r>
        <w:rPr>
          <w:rFonts w:hint="eastAsia"/>
        </w:rPr>
        <w:t>流程概述</w:t>
      </w:r>
    </w:p>
    <w:p w:rsidR="0030667A" w:rsidRDefault="00FD0713" w:rsidP="00FD0713">
      <w:pPr>
        <w:pStyle w:val="ListParagraph"/>
      </w:pPr>
      <w:r>
        <w:rPr>
          <w:rFonts w:hint="eastAsia"/>
        </w:rPr>
        <w:t>本项目旨在对</w:t>
      </w:r>
      <w:r>
        <w:rPr>
          <w:rFonts w:hint="eastAsia"/>
        </w:rPr>
        <w:t>6</w:t>
      </w:r>
      <w:r>
        <w:t>0</w:t>
      </w:r>
      <w:r>
        <w:rPr>
          <w:rFonts w:hint="eastAsia"/>
        </w:rPr>
        <w:t>岁及以上的中国社区老人是否抑郁进行预测。目前现有的全年龄样本量又</w:t>
      </w:r>
      <w:r>
        <w:rPr>
          <w:rFonts w:hint="eastAsia"/>
        </w:rPr>
        <w:t>2</w:t>
      </w:r>
      <w:r>
        <w:t>0948</w:t>
      </w:r>
      <w:r>
        <w:rPr>
          <w:rFonts w:hint="eastAsia"/>
        </w:rPr>
        <w:t>个，过滤之后</w:t>
      </w:r>
      <w:r>
        <w:rPr>
          <w:rFonts w:hint="eastAsia"/>
        </w:rPr>
        <w:t>6</w:t>
      </w:r>
      <w:r>
        <w:t>0</w:t>
      </w:r>
      <w:r>
        <w:rPr>
          <w:rFonts w:hint="eastAsia"/>
        </w:rPr>
        <w:t>岁及以上的样本量有一万多个。我们基于这一万多个的样本构建数据集，同时根据</w:t>
      </w:r>
      <w:r>
        <w:rPr>
          <w:rFonts w:hint="eastAsia"/>
        </w:rPr>
        <w:t>CES</w:t>
      </w:r>
      <w:r>
        <w:t>-</w:t>
      </w:r>
      <w:r>
        <w:rPr>
          <w:rFonts w:hint="eastAsia"/>
        </w:rPr>
        <w:t>D</w:t>
      </w:r>
      <w:r>
        <w:rPr>
          <w:rFonts w:hint="eastAsia"/>
        </w:rPr>
        <w:t>表的得分来区分样本抑郁与否（总分</w:t>
      </w:r>
      <w:r>
        <w:rPr>
          <w:rFonts w:hint="eastAsia"/>
        </w:rPr>
        <w:t>3</w:t>
      </w:r>
      <w:r>
        <w:t>0</w:t>
      </w:r>
      <w:r>
        <w:rPr>
          <w:rFonts w:hint="eastAsia"/>
        </w:rPr>
        <w:t>分，大于等于</w:t>
      </w:r>
      <w:r>
        <w:rPr>
          <w:rFonts w:hint="eastAsia"/>
        </w:rPr>
        <w:t>1</w:t>
      </w:r>
      <w:r>
        <w:t>2</w:t>
      </w:r>
      <w:r>
        <w:rPr>
          <w:rFonts w:hint="eastAsia"/>
        </w:rPr>
        <w:t>分为抑郁，标签为</w:t>
      </w:r>
      <w:r>
        <w:rPr>
          <w:rFonts w:hint="eastAsia"/>
        </w:rPr>
        <w:t>1</w:t>
      </w:r>
      <w:r>
        <w:rPr>
          <w:rFonts w:hint="eastAsia"/>
        </w:rPr>
        <w:t>，小于</w:t>
      </w:r>
      <w:r>
        <w:rPr>
          <w:rFonts w:hint="eastAsia"/>
        </w:rPr>
        <w:t>1</w:t>
      </w:r>
      <w:r>
        <w:t>2</w:t>
      </w:r>
      <w:r>
        <w:rPr>
          <w:rFonts w:hint="eastAsia"/>
        </w:rPr>
        <w:t>分为非抑郁，标签为</w:t>
      </w:r>
      <w:r>
        <w:rPr>
          <w:rFonts w:hint="eastAsia"/>
        </w:rPr>
        <w:t>0</w:t>
      </w:r>
      <w:r>
        <w:rPr>
          <w:rFonts w:hint="eastAsia"/>
        </w:rPr>
        <w:t>）。</w:t>
      </w:r>
    </w:p>
    <w:p w:rsidR="0030667A" w:rsidRDefault="00480ACD" w:rsidP="00D90A5D">
      <w:pPr>
        <w:pStyle w:val="ListParagraph"/>
      </w:pPr>
      <w:r>
        <w:rPr>
          <w:rFonts w:hint="eastAsia"/>
        </w:rPr>
        <w:t>我们</w:t>
      </w:r>
      <w:r w:rsidR="007B3C16">
        <w:rPr>
          <w:rFonts w:hint="eastAsia"/>
        </w:rPr>
        <w:t>对数据集</w:t>
      </w:r>
      <w:r w:rsidR="006642AB">
        <w:rPr>
          <w:rFonts w:hint="eastAsia"/>
        </w:rPr>
        <w:t>分别训练</w:t>
      </w:r>
      <w:r w:rsidR="00B642CC">
        <w:rPr>
          <w:rFonts w:hint="eastAsia"/>
        </w:rPr>
        <w:t>不同的</w:t>
      </w:r>
      <w:r w:rsidR="006642AB">
        <w:rPr>
          <w:rFonts w:hint="eastAsia"/>
        </w:rPr>
        <w:t>机器学习</w:t>
      </w:r>
      <w:r w:rsidR="004947EC">
        <w:rPr>
          <w:rFonts w:hint="eastAsia"/>
        </w:rPr>
        <w:t>分类</w:t>
      </w:r>
      <w:r w:rsidR="006642AB">
        <w:rPr>
          <w:rFonts w:hint="eastAsia"/>
        </w:rPr>
        <w:t>模型（诸如逻辑回归，随机森林，支持向量机等）</w:t>
      </w:r>
      <w:r w:rsidR="006054E0">
        <w:rPr>
          <w:rFonts w:hint="eastAsia"/>
        </w:rPr>
        <w:t>，</w:t>
      </w:r>
      <w:r w:rsidR="00B642CC">
        <w:rPr>
          <w:rFonts w:hint="eastAsia"/>
        </w:rPr>
        <w:t>并且通过计算模型</w:t>
      </w:r>
      <w:r w:rsidR="00120A2E">
        <w:rPr>
          <w:rFonts w:hint="eastAsia"/>
        </w:rPr>
        <w:t>的曲线下面积（</w:t>
      </w:r>
      <w:r w:rsidR="00120A2E">
        <w:rPr>
          <w:rFonts w:hint="eastAsia"/>
        </w:rPr>
        <w:t>AUC</w:t>
      </w:r>
      <w:r w:rsidR="00120A2E">
        <w:rPr>
          <w:rFonts w:hint="eastAsia"/>
        </w:rPr>
        <w:t>）</w:t>
      </w:r>
      <w:r w:rsidR="00120A2E">
        <w:rPr>
          <w:rFonts w:hint="eastAsia"/>
        </w:rPr>
        <w:t>,</w:t>
      </w:r>
      <w:r w:rsidR="00120A2E">
        <w:rPr>
          <w:rFonts w:hint="eastAsia"/>
        </w:rPr>
        <w:t>准确率（</w:t>
      </w:r>
      <w:r w:rsidR="00120A2E">
        <w:rPr>
          <w:rFonts w:hint="eastAsia"/>
        </w:rPr>
        <w:t>A</w:t>
      </w:r>
      <w:r w:rsidR="00120A2E">
        <w:t>ccuracy</w:t>
      </w:r>
      <w:r w:rsidR="00120A2E">
        <w:rPr>
          <w:rFonts w:hint="eastAsia"/>
        </w:rPr>
        <w:t>）</w:t>
      </w:r>
      <w:r w:rsidR="00120A2E">
        <w:rPr>
          <w:rFonts w:hint="eastAsia"/>
        </w:rPr>
        <w:t>,</w:t>
      </w:r>
      <w:r w:rsidR="00644FA4">
        <w:rPr>
          <w:rFonts w:hint="eastAsia"/>
        </w:rPr>
        <w:t>精确率（</w:t>
      </w:r>
      <w:r w:rsidR="00644FA4">
        <w:rPr>
          <w:rFonts w:hint="eastAsia"/>
        </w:rPr>
        <w:t>P</w:t>
      </w:r>
      <w:r w:rsidR="00644FA4">
        <w:t>recision</w:t>
      </w:r>
      <w:r w:rsidR="00644FA4">
        <w:rPr>
          <w:rFonts w:hint="eastAsia"/>
        </w:rPr>
        <w:t>）</w:t>
      </w:r>
      <w:r w:rsidR="00644FA4">
        <w:rPr>
          <w:rFonts w:hint="eastAsia"/>
        </w:rPr>
        <w:t>,</w:t>
      </w:r>
      <w:r w:rsidR="00644FA4">
        <w:rPr>
          <w:rFonts w:hint="eastAsia"/>
        </w:rPr>
        <w:t>灵敏度（</w:t>
      </w:r>
      <w:r w:rsidR="00CC4645">
        <w:rPr>
          <w:rFonts w:hint="eastAsia"/>
        </w:rPr>
        <w:t>Sen</w:t>
      </w:r>
      <w:r w:rsidR="00CC4645">
        <w:t>sitivity</w:t>
      </w:r>
      <w:r w:rsidR="00644FA4">
        <w:rPr>
          <w:rFonts w:hint="eastAsia"/>
        </w:rPr>
        <w:t>）</w:t>
      </w:r>
      <w:r w:rsidR="00FE57E2">
        <w:rPr>
          <w:rFonts w:hint="eastAsia"/>
        </w:rPr>
        <w:t>等指标</w:t>
      </w:r>
      <w:r w:rsidR="002225A1">
        <w:rPr>
          <w:rFonts w:hint="eastAsia"/>
        </w:rPr>
        <w:t>来</w:t>
      </w:r>
      <w:r w:rsidR="006E1129">
        <w:rPr>
          <w:rFonts w:hint="eastAsia"/>
        </w:rPr>
        <w:t>评估</w:t>
      </w:r>
      <w:r w:rsidR="00517BFD">
        <w:rPr>
          <w:rFonts w:hint="eastAsia"/>
        </w:rPr>
        <w:t>各个模型的表现。</w:t>
      </w:r>
      <w:r w:rsidR="00E657AC">
        <w:rPr>
          <w:rFonts w:hint="eastAsia"/>
        </w:rPr>
        <w:t>在此基础上，我们列出表现较好的前</w:t>
      </w:r>
      <w:r w:rsidR="00E657AC">
        <w:t>5</w:t>
      </w:r>
      <w:r w:rsidR="00E657AC">
        <w:rPr>
          <w:rFonts w:hint="eastAsia"/>
        </w:rPr>
        <w:t>个</w:t>
      </w:r>
      <w:r w:rsidR="00AE688E">
        <w:rPr>
          <w:rFonts w:hint="eastAsia"/>
        </w:rPr>
        <w:t>模型，</w:t>
      </w:r>
      <w:r w:rsidR="001475FB">
        <w:rPr>
          <w:rFonts w:hint="eastAsia"/>
        </w:rPr>
        <w:t>采用五折交叉训练的</w:t>
      </w:r>
      <w:r w:rsidR="00EB1D2C">
        <w:rPr>
          <w:rFonts w:hint="eastAsia"/>
        </w:rPr>
        <w:t>方式来构建</w:t>
      </w:r>
      <w:r w:rsidR="00C00296">
        <w:rPr>
          <w:rFonts w:hint="eastAsia"/>
        </w:rPr>
        <w:t>模型融合（</w:t>
      </w:r>
      <w:r w:rsidR="00C00296">
        <w:rPr>
          <w:rFonts w:hint="eastAsia"/>
        </w:rPr>
        <w:t>M</w:t>
      </w:r>
      <w:r w:rsidR="00C00296">
        <w:t>odel Stacking</w:t>
      </w:r>
      <w:r w:rsidR="00C00296">
        <w:rPr>
          <w:rFonts w:hint="eastAsia"/>
        </w:rPr>
        <w:t>）的</w:t>
      </w:r>
      <w:r w:rsidR="00B20006">
        <w:rPr>
          <w:rFonts w:hint="eastAsia"/>
        </w:rPr>
        <w:t>集成</w:t>
      </w:r>
      <w:r w:rsidR="00C00296">
        <w:rPr>
          <w:rFonts w:hint="eastAsia"/>
        </w:rPr>
        <w:t>方法来训练数据。</w:t>
      </w:r>
      <w:r w:rsidR="00A52544">
        <w:rPr>
          <w:rFonts w:hint="eastAsia"/>
        </w:rPr>
        <w:t>模型融合的优势在于能集成不同模型对数据集内在关系的</w:t>
      </w:r>
      <w:r w:rsidR="00441507">
        <w:rPr>
          <w:rFonts w:hint="eastAsia"/>
        </w:rPr>
        <w:t>抓取</w:t>
      </w:r>
      <w:r w:rsidR="00A52544">
        <w:rPr>
          <w:rFonts w:hint="eastAsia"/>
        </w:rPr>
        <w:t>，</w:t>
      </w:r>
      <w:r w:rsidR="00860EED">
        <w:rPr>
          <w:rFonts w:hint="eastAsia"/>
        </w:rPr>
        <w:t>以期</w:t>
      </w:r>
      <w:r w:rsidR="00A52544">
        <w:rPr>
          <w:rFonts w:hint="eastAsia"/>
        </w:rPr>
        <w:t>达到优于单一模型表现的效果。</w:t>
      </w:r>
      <w:r w:rsidR="00B20006">
        <w:rPr>
          <w:rFonts w:hint="eastAsia"/>
        </w:rPr>
        <w:t>模型融合方法的基本思想是同时训练多个算法原理不尽相同的机器学习算法</w:t>
      </w:r>
      <w:r w:rsidR="00421F69">
        <w:rPr>
          <w:rFonts w:hint="eastAsia"/>
        </w:rPr>
        <w:t>，</w:t>
      </w:r>
      <w:r w:rsidR="00B104B5">
        <w:rPr>
          <w:rFonts w:hint="eastAsia"/>
        </w:rPr>
        <w:t>并在此基础上训练一个元模型来组合它们，然后基于这些模型返回的多个预测结果</w:t>
      </w:r>
      <w:r w:rsidR="002B72B6">
        <w:rPr>
          <w:rFonts w:hint="eastAsia"/>
        </w:rPr>
        <w:t>来</w:t>
      </w:r>
      <w:r w:rsidR="00B104B5">
        <w:rPr>
          <w:rFonts w:hint="eastAsia"/>
        </w:rPr>
        <w:t>输出最终的预测结果。</w:t>
      </w:r>
      <w:r w:rsidR="008B6C23">
        <w:rPr>
          <w:rFonts w:hint="eastAsia"/>
        </w:rPr>
        <w:t>最后，我们将模型融合算法</w:t>
      </w:r>
      <w:r w:rsidR="00013940">
        <w:rPr>
          <w:rFonts w:hint="eastAsia"/>
        </w:rPr>
        <w:t>与选出的</w:t>
      </w:r>
      <w:r w:rsidR="00013940">
        <w:rPr>
          <w:rFonts w:hint="eastAsia"/>
        </w:rPr>
        <w:t>5</w:t>
      </w:r>
      <w:r w:rsidR="00013940">
        <w:rPr>
          <w:rFonts w:hint="eastAsia"/>
        </w:rPr>
        <w:t>个</w:t>
      </w:r>
      <w:r w:rsidR="00CE035F">
        <w:rPr>
          <w:rFonts w:hint="eastAsia"/>
        </w:rPr>
        <w:t>表现较好的</w:t>
      </w:r>
      <w:r w:rsidR="00E55AC6">
        <w:rPr>
          <w:rFonts w:hint="eastAsia"/>
        </w:rPr>
        <w:t>模型</w:t>
      </w:r>
      <w:r w:rsidR="00CF02FE">
        <w:rPr>
          <w:rFonts w:hint="eastAsia"/>
        </w:rPr>
        <w:t>放在一起再做一轮评估来找出</w:t>
      </w:r>
      <w:r w:rsidR="002462A1">
        <w:rPr>
          <w:rFonts w:hint="eastAsia"/>
        </w:rPr>
        <w:t>最优模型。</w:t>
      </w:r>
    </w:p>
    <w:p w:rsidR="00873238" w:rsidRDefault="00CD0429" w:rsidP="00873238">
      <w:pPr>
        <w:pStyle w:val="ListParagraph"/>
      </w:pPr>
      <w:r>
        <w:rPr>
          <w:rFonts w:hint="eastAsia"/>
        </w:rPr>
        <w:t>用</w:t>
      </w:r>
      <w:r w:rsidR="00566941">
        <w:rPr>
          <w:rFonts w:hint="eastAsia"/>
        </w:rPr>
        <w:t>选出</w:t>
      </w:r>
      <w:r>
        <w:rPr>
          <w:rFonts w:hint="eastAsia"/>
        </w:rPr>
        <w:t>的模型对</w:t>
      </w:r>
      <w:r>
        <w:rPr>
          <w:rFonts w:hint="eastAsia"/>
        </w:rPr>
        <w:t>2</w:t>
      </w:r>
      <w:r>
        <w:t>015</w:t>
      </w:r>
      <w:r>
        <w:rPr>
          <w:rFonts w:hint="eastAsia"/>
        </w:rPr>
        <w:t>年的样本数据进行预测两年内的抑郁发病</w:t>
      </w:r>
      <w:r w:rsidR="009E6D83">
        <w:rPr>
          <w:rFonts w:hint="eastAsia"/>
        </w:rPr>
        <w:t>情况，得到发生抑郁的风险预测</w:t>
      </w:r>
      <w:r w:rsidR="006E30CD">
        <w:rPr>
          <w:rFonts w:hint="eastAsia"/>
        </w:rPr>
        <w:t>概率。</w:t>
      </w:r>
    </w:p>
    <w:p w:rsidR="003717EB" w:rsidRDefault="003717EB" w:rsidP="00873238">
      <w:pPr>
        <w:pStyle w:val="ListParagraph"/>
      </w:pPr>
      <w:r>
        <w:rPr>
          <w:rFonts w:hint="eastAsia"/>
        </w:rPr>
        <w:t>另外，在我们训练</w:t>
      </w:r>
      <w:r w:rsidR="00AB2B3D">
        <w:rPr>
          <w:rFonts w:hint="eastAsia"/>
        </w:rPr>
        <w:t>基于树模型（</w:t>
      </w:r>
      <w:r w:rsidR="00AB2B3D">
        <w:rPr>
          <w:rFonts w:hint="eastAsia"/>
        </w:rPr>
        <w:t>tree</w:t>
      </w:r>
      <w:r w:rsidR="00AB2B3D">
        <w:t xml:space="preserve">-based </w:t>
      </w:r>
      <w:r w:rsidR="00AB2B3D">
        <w:rPr>
          <w:rFonts w:hint="eastAsia"/>
        </w:rPr>
        <w:t>model</w:t>
      </w:r>
      <w:r w:rsidR="00AB2B3D">
        <w:rPr>
          <w:rFonts w:hint="eastAsia"/>
        </w:rPr>
        <w:t>）的机器学习算法时（诸如随机森林，</w:t>
      </w:r>
      <w:r w:rsidR="00AB2B3D">
        <w:rPr>
          <w:rFonts w:hint="eastAsia"/>
        </w:rPr>
        <w:t>GBDT</w:t>
      </w:r>
      <w:r w:rsidR="00791760">
        <w:rPr>
          <w:rFonts w:hint="eastAsia"/>
        </w:rPr>
        <w:t>等</w:t>
      </w:r>
      <w:r w:rsidR="00AB2B3D">
        <w:rPr>
          <w:rFonts w:hint="eastAsia"/>
        </w:rPr>
        <w:t>）</w:t>
      </w:r>
      <w:r w:rsidR="00791760">
        <w:rPr>
          <w:rFonts w:hint="eastAsia"/>
        </w:rPr>
        <w:t>，通过计算基尼重要性来排列出具有较高重要性的</w:t>
      </w:r>
      <w:r w:rsidR="00F9258D">
        <w:rPr>
          <w:rFonts w:hint="eastAsia"/>
        </w:rPr>
        <w:t>多</w:t>
      </w:r>
      <w:r w:rsidR="0071005B">
        <w:rPr>
          <w:rFonts w:hint="eastAsia"/>
        </w:rPr>
        <w:t>个</w:t>
      </w:r>
      <w:r w:rsidR="00791760">
        <w:rPr>
          <w:rFonts w:hint="eastAsia"/>
        </w:rPr>
        <w:t>特征变量</w:t>
      </w:r>
      <w:r w:rsidR="0071005B">
        <w:rPr>
          <w:rFonts w:hint="eastAsia"/>
        </w:rPr>
        <w:t>，</w:t>
      </w:r>
      <w:r w:rsidR="00CB221D">
        <w:rPr>
          <w:rFonts w:hint="eastAsia"/>
        </w:rPr>
        <w:t>在此基础上，我们通过</w:t>
      </w:r>
      <w:r w:rsidR="00BA74E3">
        <w:rPr>
          <w:rFonts w:hint="eastAsia"/>
        </w:rPr>
        <w:t>多次迭代将排名靠前的特征变量从原始数据集中筛选出来重新带入我们选出的最优模型框架，并将训练结果与</w:t>
      </w:r>
      <w:r w:rsidR="00EF44C1">
        <w:rPr>
          <w:rFonts w:hint="eastAsia"/>
        </w:rPr>
        <w:t>原模型进行比较，</w:t>
      </w:r>
      <w:r w:rsidR="00C91316">
        <w:rPr>
          <w:rFonts w:hint="eastAsia"/>
        </w:rPr>
        <w:t>在曲线下面积（</w:t>
      </w:r>
      <w:r w:rsidR="00C91316">
        <w:rPr>
          <w:rFonts w:hint="eastAsia"/>
        </w:rPr>
        <w:t>AUC</w:t>
      </w:r>
      <w:r w:rsidR="00C91316">
        <w:rPr>
          <w:rFonts w:hint="eastAsia"/>
        </w:rPr>
        <w:t>），准确率</w:t>
      </w:r>
      <w:r w:rsidR="00C91316">
        <w:rPr>
          <w:rFonts w:hint="eastAsia"/>
        </w:rPr>
        <w:t>(Acc</w:t>
      </w:r>
      <w:r w:rsidR="00C91316">
        <w:t>uracy),</w:t>
      </w:r>
      <w:r w:rsidR="00C91316">
        <w:rPr>
          <w:rFonts w:hint="eastAsia"/>
        </w:rPr>
        <w:t>精确率</w:t>
      </w:r>
      <w:r w:rsidR="00C91316">
        <w:rPr>
          <w:rFonts w:hint="eastAsia"/>
        </w:rPr>
        <w:t>(Pre</w:t>
      </w:r>
      <w:r w:rsidR="00C91316">
        <w:t>cision),</w:t>
      </w:r>
      <w:r w:rsidR="00C91316">
        <w:rPr>
          <w:rFonts w:hint="eastAsia"/>
        </w:rPr>
        <w:t>灵敏度</w:t>
      </w:r>
      <w:r w:rsidR="00C91316">
        <w:rPr>
          <w:rFonts w:hint="eastAsia"/>
        </w:rPr>
        <w:t>(Sen</w:t>
      </w:r>
      <w:r w:rsidR="00C91316">
        <w:t>sitivity)</w:t>
      </w:r>
      <w:r w:rsidR="00C91316">
        <w:rPr>
          <w:rFonts w:hint="eastAsia"/>
        </w:rPr>
        <w:t>等指标</w:t>
      </w:r>
      <w:r w:rsidR="001A47A9">
        <w:rPr>
          <w:rFonts w:hint="eastAsia"/>
        </w:rPr>
        <w:t>相差不大的前提下得出最优的特征选择组合，并以此来知道我们在设计问卷过程中需要注意的重要问题。</w:t>
      </w:r>
    </w:p>
    <w:p w:rsidR="009A02E6" w:rsidRDefault="009A02E6" w:rsidP="00873238">
      <w:pPr>
        <w:pStyle w:val="ListParagraph"/>
      </w:pPr>
    </w:p>
    <w:p w:rsidR="009A02E6" w:rsidRDefault="009310FA" w:rsidP="009A02E6">
      <w:pPr>
        <w:pStyle w:val="ListParagraph"/>
        <w:numPr>
          <w:ilvl w:val="0"/>
          <w:numId w:val="1"/>
        </w:numPr>
      </w:pPr>
      <w:r>
        <w:rPr>
          <w:rFonts w:hint="eastAsia"/>
        </w:rPr>
        <w:t>数据清洗与预处理</w:t>
      </w:r>
    </w:p>
    <w:p w:rsidR="009310FA" w:rsidRDefault="009310FA" w:rsidP="004602C6">
      <w:pPr>
        <w:pStyle w:val="ListParagraph"/>
      </w:pPr>
      <w:r>
        <w:rPr>
          <w:rFonts w:hint="eastAsia"/>
        </w:rPr>
        <w:t>具体包括：</w:t>
      </w:r>
    </w:p>
    <w:p w:rsidR="004602C6" w:rsidRDefault="00EB2EDF" w:rsidP="004602C6">
      <w:pPr>
        <w:pStyle w:val="ListParagraph"/>
        <w:numPr>
          <w:ilvl w:val="0"/>
          <w:numId w:val="3"/>
        </w:numPr>
      </w:pPr>
      <w:r>
        <w:rPr>
          <w:rFonts w:hint="eastAsia"/>
        </w:rPr>
        <w:t>去除</w:t>
      </w:r>
      <w:r w:rsidR="00AB25D8">
        <w:rPr>
          <w:rFonts w:hint="eastAsia"/>
        </w:rPr>
        <w:t>重复样本</w:t>
      </w:r>
    </w:p>
    <w:p w:rsidR="00AB25D8" w:rsidRDefault="00F572F6" w:rsidP="004602C6">
      <w:pPr>
        <w:pStyle w:val="ListParagraph"/>
        <w:numPr>
          <w:ilvl w:val="0"/>
          <w:numId w:val="3"/>
        </w:numPr>
      </w:pPr>
      <w:r>
        <w:rPr>
          <w:rFonts w:hint="eastAsia"/>
        </w:rPr>
        <w:t>去除</w:t>
      </w:r>
      <w:r w:rsidR="00EB2EDF">
        <w:rPr>
          <w:rFonts w:hint="eastAsia"/>
        </w:rPr>
        <w:t>缺失率较高的特征变量</w:t>
      </w:r>
    </w:p>
    <w:p w:rsidR="00A00F94" w:rsidRDefault="00BB5E36" w:rsidP="004602C6">
      <w:pPr>
        <w:pStyle w:val="ListParagraph"/>
        <w:numPr>
          <w:ilvl w:val="0"/>
          <w:numId w:val="3"/>
        </w:numPr>
        <w:rPr>
          <w:rFonts w:hint="eastAsia"/>
        </w:rPr>
      </w:pPr>
      <w:r>
        <w:rPr>
          <w:rFonts w:hint="eastAsia"/>
        </w:rPr>
        <w:t>特征变量的逻辑筛选（如身高</w:t>
      </w:r>
      <w:r>
        <w:rPr>
          <w:rFonts w:hint="eastAsia"/>
        </w:rPr>
        <w:t>5</w:t>
      </w:r>
      <w:r>
        <w:rPr>
          <w:rFonts w:hint="eastAsia"/>
        </w:rPr>
        <w:t>米）</w:t>
      </w:r>
    </w:p>
    <w:p w:rsidR="00A67D56" w:rsidRDefault="00EB7D6A" w:rsidP="00BB5E36">
      <w:pPr>
        <w:pStyle w:val="ListParagraph"/>
        <w:numPr>
          <w:ilvl w:val="0"/>
          <w:numId w:val="3"/>
        </w:numPr>
      </w:pPr>
      <w:r>
        <w:rPr>
          <w:rFonts w:hint="eastAsia"/>
        </w:rPr>
        <w:t>独立热编码（</w:t>
      </w:r>
      <w:r>
        <w:rPr>
          <w:rFonts w:hint="eastAsia"/>
        </w:rPr>
        <w:t>on</w:t>
      </w:r>
      <w:r w:rsidR="00270B6E">
        <w:t xml:space="preserve">e-hot </w:t>
      </w:r>
      <w:r>
        <w:t>encoding</w:t>
      </w:r>
      <w:r>
        <w:rPr>
          <w:rFonts w:hint="eastAsia"/>
        </w:rPr>
        <w:t>）</w:t>
      </w:r>
      <w:r w:rsidR="00915E81">
        <w:rPr>
          <w:rFonts w:hint="eastAsia"/>
        </w:rPr>
        <w:t>，用于处理</w:t>
      </w:r>
      <w:r w:rsidR="005D4D9A">
        <w:rPr>
          <w:rFonts w:hint="eastAsia"/>
        </w:rPr>
        <w:t>类别变量</w:t>
      </w:r>
    </w:p>
    <w:p w:rsidR="00D51EEE" w:rsidRDefault="00D51EEE" w:rsidP="00BB5E36">
      <w:pPr>
        <w:pStyle w:val="ListParagraph"/>
        <w:numPr>
          <w:ilvl w:val="0"/>
          <w:numId w:val="3"/>
        </w:numPr>
      </w:pPr>
      <w:r>
        <w:rPr>
          <w:rFonts w:hint="eastAsia"/>
        </w:rPr>
        <w:t>数据标准化</w:t>
      </w:r>
      <w:r w:rsidR="002725C6">
        <w:rPr>
          <w:rFonts w:hint="eastAsia"/>
        </w:rPr>
        <w:t>，无量纲化且</w:t>
      </w:r>
      <w:r w:rsidR="00CB5723">
        <w:rPr>
          <w:rFonts w:hint="eastAsia"/>
        </w:rPr>
        <w:t>加快算法收敛速度</w:t>
      </w:r>
    </w:p>
    <w:p w:rsidR="002F6B88" w:rsidRDefault="009C003E" w:rsidP="002F6B88">
      <w:pPr>
        <w:pStyle w:val="ListParagraph"/>
        <w:rPr>
          <w:rFonts w:hint="eastAsia"/>
        </w:rPr>
      </w:pPr>
      <w:r>
        <w:t xml:space="preserve">              </w:t>
      </w:r>
      <w:r>
        <w:rPr>
          <w:rFonts w:hint="eastAsia"/>
        </w:rPr>
        <w:t>其中在缺失值填充阶段，我们考虑采用</w:t>
      </w:r>
      <w:r>
        <w:rPr>
          <w:rFonts w:hint="eastAsia"/>
        </w:rPr>
        <w:t>K</w:t>
      </w:r>
      <w:r>
        <w:t>-</w:t>
      </w:r>
      <w:r>
        <w:rPr>
          <w:rFonts w:hint="eastAsia"/>
        </w:rPr>
        <w:t>近邻算法（</w:t>
      </w:r>
      <w:r>
        <w:rPr>
          <w:rFonts w:hint="eastAsia"/>
        </w:rPr>
        <w:t>K</w:t>
      </w:r>
      <w:r>
        <w:t>NN</w:t>
      </w:r>
      <w:r>
        <w:rPr>
          <w:rFonts w:hint="eastAsia"/>
        </w:rPr>
        <w:t>）进行缺失值填充，它通过计算</w:t>
      </w:r>
      <w:r w:rsidR="0096450A">
        <w:rPr>
          <w:rFonts w:hint="eastAsia"/>
        </w:rPr>
        <w:t xml:space="preserve"> </w:t>
      </w:r>
      <w:r>
        <w:rPr>
          <w:rFonts w:hint="eastAsia"/>
        </w:rPr>
        <w:t>高维空间上样本之间的距离来识别相邻点，并利用相邻观测值的完整值来估计缺失值</w:t>
      </w:r>
      <w:r w:rsidR="00002B77">
        <w:rPr>
          <w:rFonts w:hint="eastAsia"/>
        </w:rPr>
        <w:t>（</w:t>
      </w:r>
      <w:r w:rsidR="00002B77">
        <w:rPr>
          <w:rFonts w:hint="eastAsia"/>
        </w:rPr>
        <w:t>Be</w:t>
      </w:r>
      <w:r w:rsidR="00002B77">
        <w:t>rretta and Santaniello,2016</w:t>
      </w:r>
      <w:r w:rsidR="00002B77">
        <w:rPr>
          <w:rFonts w:hint="eastAsia"/>
        </w:rPr>
        <w:t>）</w:t>
      </w:r>
      <w:r>
        <w:rPr>
          <w:rFonts w:hint="eastAsia"/>
        </w:rPr>
        <w:t>。</w:t>
      </w:r>
      <w:r w:rsidR="00227A5B">
        <w:rPr>
          <w:rFonts w:hint="eastAsia"/>
        </w:rPr>
        <w:t>K</w:t>
      </w:r>
      <w:r w:rsidR="00227A5B">
        <w:t>NN</w:t>
      </w:r>
      <w:r w:rsidR="00227A5B">
        <w:rPr>
          <w:rFonts w:hint="eastAsia"/>
        </w:rPr>
        <w:t>的优点</w:t>
      </w:r>
      <w:r w:rsidR="00CA798D">
        <w:rPr>
          <w:rFonts w:hint="eastAsia"/>
        </w:rPr>
        <w:t>有：</w:t>
      </w:r>
      <w:r w:rsidR="0096450A">
        <w:rPr>
          <w:rFonts w:hint="eastAsia"/>
        </w:rPr>
        <w:t>a</w:t>
      </w:r>
      <w:r w:rsidR="002F6B88">
        <w:t>)</w:t>
      </w:r>
      <w:r w:rsidR="002F6B88">
        <w:rPr>
          <w:rFonts w:hint="eastAsia"/>
        </w:rPr>
        <w:t>插</w:t>
      </w:r>
      <w:r w:rsidR="00406FC8">
        <w:rPr>
          <w:rFonts w:hint="eastAsia"/>
        </w:rPr>
        <w:t>补</w:t>
      </w:r>
      <w:r w:rsidR="002F6B88">
        <w:rPr>
          <w:rFonts w:hint="eastAsia"/>
        </w:rPr>
        <w:t>值是数据集中实际出现过的值，并非是二次计算得来的。</w:t>
      </w:r>
      <w:r w:rsidR="002F6B88">
        <w:rPr>
          <w:rFonts w:hint="eastAsia"/>
        </w:rPr>
        <w:t>b</w:t>
      </w:r>
      <w:r w:rsidR="002F6B88">
        <w:t>)</w:t>
      </w:r>
      <w:r w:rsidR="002F6B88">
        <w:rPr>
          <w:rFonts w:hint="eastAsia"/>
        </w:rPr>
        <w:t>根据变量信息保留了原始数据的分布结构。</w:t>
      </w:r>
      <w:r w:rsidR="002F6B88">
        <w:t>c)</w:t>
      </w:r>
      <w:r w:rsidR="002B10A0">
        <w:t>KNN</w:t>
      </w:r>
      <w:r w:rsidR="002B10A0">
        <w:rPr>
          <w:rFonts w:hint="eastAsia"/>
        </w:rPr>
        <w:t>插补完全是非参数的</w:t>
      </w:r>
      <w:r w:rsidR="00FC10CC">
        <w:rPr>
          <w:rFonts w:hint="eastAsia"/>
        </w:rPr>
        <w:t>。</w:t>
      </w:r>
    </w:p>
    <w:p w:rsidR="00415CE1" w:rsidRDefault="00415CE1" w:rsidP="00873238">
      <w:pPr>
        <w:pStyle w:val="ListParagraph"/>
      </w:pPr>
    </w:p>
    <w:p w:rsidR="00415CE1" w:rsidRDefault="00DB385C" w:rsidP="00415CE1">
      <w:pPr>
        <w:pStyle w:val="ListParagraph"/>
        <w:numPr>
          <w:ilvl w:val="0"/>
          <w:numId w:val="1"/>
        </w:numPr>
      </w:pPr>
      <w:r>
        <w:rPr>
          <w:rFonts w:hint="eastAsia"/>
        </w:rPr>
        <w:t>类别不平衡问题的处理</w:t>
      </w:r>
    </w:p>
    <w:p w:rsidR="00DB385C" w:rsidRDefault="00797242" w:rsidP="00DB385C">
      <w:pPr>
        <w:pStyle w:val="ListParagraph"/>
      </w:pPr>
      <w:r>
        <w:rPr>
          <w:rFonts w:hint="eastAsia"/>
        </w:rPr>
        <w:t>对于在实际建模过程中存在的目标变量类别不平衡问题（既样本中非抑郁人群数量远超抑郁人群数量，导致二个类别比例极不均衡）</w:t>
      </w:r>
      <w:r w:rsidR="00A27A01">
        <w:rPr>
          <w:rFonts w:hint="eastAsia"/>
        </w:rPr>
        <w:t>,</w:t>
      </w:r>
      <w:r>
        <w:rPr>
          <w:rFonts w:hint="eastAsia"/>
        </w:rPr>
        <w:t>我们拟采用合成少数类过采样技术（</w:t>
      </w:r>
      <w:r>
        <w:rPr>
          <w:rFonts w:hint="eastAsia"/>
        </w:rPr>
        <w:t>Sy</w:t>
      </w:r>
      <w:r>
        <w:t>nthetic Minority Over-sampling Technique</w:t>
      </w:r>
      <w:r>
        <w:rPr>
          <w:rFonts w:hint="eastAsia"/>
        </w:rPr>
        <w:t>）</w:t>
      </w:r>
      <w:r w:rsidR="00A27A01">
        <w:rPr>
          <w:rFonts w:hint="eastAsia"/>
        </w:rPr>
        <w:t>来扩充少数类样本。它是基于随机过采样算法的一种改</w:t>
      </w:r>
      <w:r w:rsidR="00A27A01">
        <w:rPr>
          <w:rFonts w:hint="eastAsia"/>
        </w:rPr>
        <w:lastRenderedPageBreak/>
        <w:t>进方案，其基本思想是对少数类样本进行分析并根据少数类样本人工合成新样本添加到数据集中来达到均衡样本类别的目的。</w:t>
      </w:r>
    </w:p>
    <w:p w:rsidR="00D33B4E" w:rsidRDefault="00D33B4E" w:rsidP="00DB385C">
      <w:pPr>
        <w:pStyle w:val="ListParagraph"/>
      </w:pPr>
    </w:p>
    <w:p w:rsidR="00D33B4E" w:rsidRDefault="001C3310" w:rsidP="001C3310">
      <w:pPr>
        <w:pStyle w:val="ListParagraph"/>
        <w:numPr>
          <w:ilvl w:val="0"/>
          <w:numId w:val="1"/>
        </w:numPr>
      </w:pPr>
      <w:r>
        <w:rPr>
          <w:rFonts w:hint="eastAsia"/>
        </w:rPr>
        <w:t>模型融合算法原理示意图</w:t>
      </w:r>
    </w:p>
    <w:p w:rsidR="00CB235E" w:rsidRDefault="00CB235E" w:rsidP="00CB235E">
      <w:pPr>
        <w:pStyle w:val="ListParagraph"/>
        <w:rPr>
          <w:rFonts w:hint="eastAsia"/>
        </w:rPr>
      </w:pPr>
      <w:r w:rsidRPr="006E0568">
        <w:drawing>
          <wp:inline distT="0" distB="0" distL="0" distR="0" wp14:anchorId="6278D724" wp14:editId="50E27AF6">
            <wp:extent cx="5626498" cy="500012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37625" cy="5010017"/>
                    </a:xfrm>
                    <a:prstGeom prst="rect">
                      <a:avLst/>
                    </a:prstGeom>
                  </pic:spPr>
                </pic:pic>
              </a:graphicData>
            </a:graphic>
          </wp:inline>
        </w:drawing>
      </w:r>
    </w:p>
    <w:p w:rsidR="001C3310" w:rsidRDefault="001C3310" w:rsidP="001C3310">
      <w:pPr>
        <w:pStyle w:val="ListParagraph"/>
      </w:pPr>
    </w:p>
    <w:p w:rsidR="00931890" w:rsidRDefault="00931890" w:rsidP="001C3310">
      <w:pPr>
        <w:pStyle w:val="ListParagraph"/>
      </w:pPr>
      <w:bookmarkStart w:id="0" w:name="_GoBack"/>
      <w:bookmarkEnd w:id="0"/>
    </w:p>
    <w:p w:rsidR="00EA2DBF" w:rsidRDefault="00EA2DBF" w:rsidP="00EA2DBF">
      <w:pPr>
        <w:pStyle w:val="ListParagraph"/>
        <w:numPr>
          <w:ilvl w:val="0"/>
          <w:numId w:val="1"/>
        </w:numPr>
      </w:pPr>
      <w:r>
        <w:rPr>
          <w:rFonts w:hint="eastAsia"/>
        </w:rPr>
        <w:t>模型评估</w:t>
      </w:r>
      <w:r w:rsidR="00217284">
        <w:rPr>
          <w:rFonts w:hint="eastAsia"/>
        </w:rPr>
        <w:t>指标说明</w:t>
      </w:r>
    </w:p>
    <w:p w:rsidR="00217284" w:rsidRDefault="00217284" w:rsidP="00217284">
      <w:pPr>
        <w:rPr>
          <w:rFonts w:hint="eastAsia"/>
        </w:rPr>
      </w:pPr>
      <w:r>
        <w:t xml:space="preserve">               </w:t>
      </w:r>
    </w:p>
    <w:sectPr w:rsidR="002172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147BF5"/>
    <w:multiLevelType w:val="hybridMultilevel"/>
    <w:tmpl w:val="47144A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113D8C"/>
    <w:multiLevelType w:val="hybridMultilevel"/>
    <w:tmpl w:val="EDD464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6A324BCD"/>
    <w:multiLevelType w:val="hybridMultilevel"/>
    <w:tmpl w:val="64C8EC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1DA5"/>
    <w:rsid w:val="00002B77"/>
    <w:rsid w:val="00013940"/>
    <w:rsid w:val="00035640"/>
    <w:rsid w:val="00062583"/>
    <w:rsid w:val="000666A8"/>
    <w:rsid w:val="000702FA"/>
    <w:rsid w:val="000D3C5A"/>
    <w:rsid w:val="001078D2"/>
    <w:rsid w:val="00120A2E"/>
    <w:rsid w:val="001475FB"/>
    <w:rsid w:val="00157168"/>
    <w:rsid w:val="0017597D"/>
    <w:rsid w:val="00176B60"/>
    <w:rsid w:val="001A47A9"/>
    <w:rsid w:val="001C3310"/>
    <w:rsid w:val="001C4096"/>
    <w:rsid w:val="00217284"/>
    <w:rsid w:val="002225A1"/>
    <w:rsid w:val="00227A5B"/>
    <w:rsid w:val="002462A1"/>
    <w:rsid w:val="00254BF1"/>
    <w:rsid w:val="00270B6E"/>
    <w:rsid w:val="002725C6"/>
    <w:rsid w:val="002B10A0"/>
    <w:rsid w:val="002B72B6"/>
    <w:rsid w:val="002C36B8"/>
    <w:rsid w:val="002F6B88"/>
    <w:rsid w:val="0030667A"/>
    <w:rsid w:val="00326295"/>
    <w:rsid w:val="003717EB"/>
    <w:rsid w:val="003721A5"/>
    <w:rsid w:val="00397348"/>
    <w:rsid w:val="00406FC8"/>
    <w:rsid w:val="00415CE1"/>
    <w:rsid w:val="00421F69"/>
    <w:rsid w:val="00441507"/>
    <w:rsid w:val="00451C33"/>
    <w:rsid w:val="004602C6"/>
    <w:rsid w:val="00480ACD"/>
    <w:rsid w:val="00487E90"/>
    <w:rsid w:val="004947EC"/>
    <w:rsid w:val="00502EEC"/>
    <w:rsid w:val="005106E5"/>
    <w:rsid w:val="00517BFD"/>
    <w:rsid w:val="00535843"/>
    <w:rsid w:val="00566941"/>
    <w:rsid w:val="005672C0"/>
    <w:rsid w:val="005B35BA"/>
    <w:rsid w:val="005D4D9A"/>
    <w:rsid w:val="006054E0"/>
    <w:rsid w:val="00644FA4"/>
    <w:rsid w:val="00656226"/>
    <w:rsid w:val="006642AB"/>
    <w:rsid w:val="00677B18"/>
    <w:rsid w:val="006E0568"/>
    <w:rsid w:val="006E1129"/>
    <w:rsid w:val="006E30CD"/>
    <w:rsid w:val="00707520"/>
    <w:rsid w:val="0071005B"/>
    <w:rsid w:val="00771514"/>
    <w:rsid w:val="00791760"/>
    <w:rsid w:val="00797242"/>
    <w:rsid w:val="007B3C16"/>
    <w:rsid w:val="00860EED"/>
    <w:rsid w:val="00873238"/>
    <w:rsid w:val="008B6C23"/>
    <w:rsid w:val="00915E81"/>
    <w:rsid w:val="009310FA"/>
    <w:rsid w:val="00931890"/>
    <w:rsid w:val="00941DA5"/>
    <w:rsid w:val="0096450A"/>
    <w:rsid w:val="009A02E6"/>
    <w:rsid w:val="009C003E"/>
    <w:rsid w:val="009E6D83"/>
    <w:rsid w:val="00A00F94"/>
    <w:rsid w:val="00A27A01"/>
    <w:rsid w:val="00A52544"/>
    <w:rsid w:val="00A67D56"/>
    <w:rsid w:val="00A817DE"/>
    <w:rsid w:val="00AB25D8"/>
    <w:rsid w:val="00AB2B3D"/>
    <w:rsid w:val="00AC4216"/>
    <w:rsid w:val="00AE688E"/>
    <w:rsid w:val="00B104B5"/>
    <w:rsid w:val="00B20006"/>
    <w:rsid w:val="00B60CB9"/>
    <w:rsid w:val="00B642CC"/>
    <w:rsid w:val="00B90C57"/>
    <w:rsid w:val="00BA67AA"/>
    <w:rsid w:val="00BA74E3"/>
    <w:rsid w:val="00BB5E36"/>
    <w:rsid w:val="00BF19BB"/>
    <w:rsid w:val="00BF5557"/>
    <w:rsid w:val="00BF5EFC"/>
    <w:rsid w:val="00C00296"/>
    <w:rsid w:val="00C4069C"/>
    <w:rsid w:val="00C4734A"/>
    <w:rsid w:val="00C63922"/>
    <w:rsid w:val="00C81710"/>
    <w:rsid w:val="00C91316"/>
    <w:rsid w:val="00CA798D"/>
    <w:rsid w:val="00CB221D"/>
    <w:rsid w:val="00CB235E"/>
    <w:rsid w:val="00CB5723"/>
    <w:rsid w:val="00CC4645"/>
    <w:rsid w:val="00CD0429"/>
    <w:rsid w:val="00CE035F"/>
    <w:rsid w:val="00CF02FE"/>
    <w:rsid w:val="00D33B4E"/>
    <w:rsid w:val="00D37B80"/>
    <w:rsid w:val="00D47910"/>
    <w:rsid w:val="00D51EEE"/>
    <w:rsid w:val="00D658D0"/>
    <w:rsid w:val="00D74110"/>
    <w:rsid w:val="00D7717B"/>
    <w:rsid w:val="00D83F49"/>
    <w:rsid w:val="00D90A5D"/>
    <w:rsid w:val="00DA459F"/>
    <w:rsid w:val="00DB385C"/>
    <w:rsid w:val="00DD1B63"/>
    <w:rsid w:val="00DF5C28"/>
    <w:rsid w:val="00E34ADC"/>
    <w:rsid w:val="00E55AC6"/>
    <w:rsid w:val="00E657AC"/>
    <w:rsid w:val="00EA2DBF"/>
    <w:rsid w:val="00EB1D2C"/>
    <w:rsid w:val="00EB2EDF"/>
    <w:rsid w:val="00EB7D6A"/>
    <w:rsid w:val="00EF44C1"/>
    <w:rsid w:val="00F05F61"/>
    <w:rsid w:val="00F572F6"/>
    <w:rsid w:val="00F67461"/>
    <w:rsid w:val="00F71D98"/>
    <w:rsid w:val="00F9258D"/>
    <w:rsid w:val="00FC10CC"/>
    <w:rsid w:val="00FC5170"/>
    <w:rsid w:val="00FD0713"/>
    <w:rsid w:val="00FE2B57"/>
    <w:rsid w:val="00FE57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291450"/>
  <w15:chartTrackingRefBased/>
  <w15:docId w15:val="{BFCE6032-D819-4B46-BEF3-076C2C34F5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07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420</TotalTime>
  <Pages>2</Pages>
  <Words>204</Words>
  <Characters>1163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Duke University</Company>
  <LinksUpToDate>false</LinksUpToDate>
  <CharactersWithSpaces>1365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Guanglai Yang</dc:creator>
  <cp:keywords/>
  <dc:description/>
  <cp:lastModifiedBy>Guanglai Yang</cp:lastModifiedBy>
  <cp:revision>188</cp:revision>
  <dcterms:created xsi:type="dcterms:W3CDTF">2021-01-27T02:23:00Z</dcterms:created>
  <dcterms:modified xsi:type="dcterms:W3CDTF">2021-01-27T14:50:00Z</dcterms:modified>
</cp:coreProperties>
</file>