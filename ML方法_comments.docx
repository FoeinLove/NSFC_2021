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CCCC6" w14:textId="77777777" w:rsidR="00E94012" w:rsidRPr="0018585E" w:rsidRDefault="00E94012" w:rsidP="0018585E">
      <w:pPr>
        <w:jc w:val="both"/>
        <w:rPr>
          <w:sz w:val="24"/>
        </w:rPr>
      </w:pPr>
    </w:p>
    <w:p w14:paraId="1F3890FD" w14:textId="11BB65A5" w:rsidR="00E94012" w:rsidRPr="0018585E" w:rsidRDefault="00E94012" w:rsidP="0018585E">
      <w:pPr>
        <w:pStyle w:val="ListParagraph"/>
        <w:numPr>
          <w:ilvl w:val="0"/>
          <w:numId w:val="1"/>
        </w:numPr>
        <w:jc w:val="both"/>
        <w:rPr>
          <w:sz w:val="24"/>
        </w:rPr>
      </w:pPr>
      <w:commentRangeStart w:id="0"/>
      <w:r w:rsidRPr="0018585E">
        <w:rPr>
          <w:rFonts w:hint="eastAsia"/>
          <w:sz w:val="24"/>
        </w:rPr>
        <w:t>流程</w:t>
      </w:r>
      <w:ins w:id="1" w:author="Chenkai Wu" w:date="2021-01-24T09:39:00Z">
        <w:r w:rsidR="001124C0">
          <w:rPr>
            <w:rFonts w:hint="eastAsia"/>
            <w:sz w:val="24"/>
          </w:rPr>
          <w:t>概述</w:t>
        </w:r>
      </w:ins>
      <w:del w:id="2" w:author="Chenkai Wu" w:date="2021-01-24T09:39:00Z">
        <w:r w:rsidRPr="0018585E" w:rsidDel="001124C0">
          <w:rPr>
            <w:rFonts w:hint="eastAsia"/>
            <w:sz w:val="24"/>
          </w:rPr>
          <w:delText>描述</w:delText>
        </w:r>
      </w:del>
      <w:commentRangeEnd w:id="0"/>
      <w:r w:rsidR="004C0AE3">
        <w:rPr>
          <w:rStyle w:val="CommentReference"/>
        </w:rPr>
        <w:commentReference w:id="0"/>
      </w:r>
    </w:p>
    <w:p w14:paraId="581EF135" w14:textId="3D470A56" w:rsidR="00E94012" w:rsidRPr="0018585E" w:rsidRDefault="00E94012" w:rsidP="0018585E">
      <w:pPr>
        <w:pStyle w:val="ListParagraph"/>
        <w:jc w:val="both"/>
        <w:rPr>
          <w:sz w:val="24"/>
        </w:rPr>
      </w:pPr>
      <w:r w:rsidRPr="0018585E">
        <w:rPr>
          <w:rFonts w:hint="eastAsia"/>
          <w:sz w:val="24"/>
        </w:rPr>
        <w:t>本项目旨在对</w:t>
      </w:r>
      <w:r w:rsidRPr="0018585E">
        <w:rPr>
          <w:rFonts w:hint="eastAsia"/>
          <w:sz w:val="24"/>
        </w:rPr>
        <w:t>6</w:t>
      </w:r>
      <w:r w:rsidRPr="0018585E">
        <w:rPr>
          <w:sz w:val="24"/>
        </w:rPr>
        <w:t>0</w:t>
      </w:r>
      <w:r w:rsidRPr="0018585E">
        <w:rPr>
          <w:rFonts w:hint="eastAsia"/>
          <w:sz w:val="24"/>
        </w:rPr>
        <w:t>岁及以上的</w:t>
      </w:r>
      <w:ins w:id="3" w:author="Chenkai Wu" w:date="2021-01-24T08:44:00Z">
        <w:r w:rsidR="0018585E">
          <w:rPr>
            <w:rFonts w:hint="eastAsia"/>
            <w:sz w:val="24"/>
          </w:rPr>
          <w:t>中国社区</w:t>
        </w:r>
      </w:ins>
      <w:r w:rsidRPr="0018585E">
        <w:rPr>
          <w:rFonts w:hint="eastAsia"/>
          <w:sz w:val="24"/>
        </w:rPr>
        <w:t>老</w:t>
      </w:r>
      <w:del w:id="4" w:author="Chenkai Wu" w:date="2021-01-24T08:45:00Z">
        <w:r w:rsidRPr="0018585E" w:rsidDel="0018585E">
          <w:rPr>
            <w:rFonts w:hint="eastAsia"/>
            <w:sz w:val="24"/>
          </w:rPr>
          <w:delText>年</w:delText>
        </w:r>
      </w:del>
      <w:r w:rsidRPr="0018585E">
        <w:rPr>
          <w:rFonts w:hint="eastAsia"/>
          <w:sz w:val="24"/>
        </w:rPr>
        <w:t>人是否抑郁</w:t>
      </w:r>
      <w:ins w:id="5" w:author="Chenkai Wu" w:date="2021-01-24T08:45:00Z">
        <w:r w:rsidR="0018585E">
          <w:rPr>
            <w:rFonts w:hint="eastAsia"/>
            <w:sz w:val="24"/>
          </w:rPr>
          <w:t>进行</w:t>
        </w:r>
      </w:ins>
      <w:del w:id="6" w:author="Chenkai Wu" w:date="2021-01-24T08:45:00Z">
        <w:r w:rsidRPr="0018585E" w:rsidDel="0018585E">
          <w:rPr>
            <w:rFonts w:hint="eastAsia"/>
            <w:sz w:val="24"/>
          </w:rPr>
          <w:delText>做出</w:delText>
        </w:r>
      </w:del>
      <w:r w:rsidRPr="0018585E">
        <w:rPr>
          <w:rFonts w:hint="eastAsia"/>
          <w:sz w:val="24"/>
        </w:rPr>
        <w:t>预测。目前现有的全年龄样本量有</w:t>
      </w:r>
      <w:r w:rsidRPr="0018585E">
        <w:rPr>
          <w:rFonts w:hint="eastAsia"/>
          <w:sz w:val="24"/>
        </w:rPr>
        <w:t>2</w:t>
      </w:r>
      <w:r w:rsidRPr="0018585E">
        <w:rPr>
          <w:sz w:val="24"/>
        </w:rPr>
        <w:t>0948</w:t>
      </w:r>
      <w:r w:rsidRPr="0018585E">
        <w:rPr>
          <w:rFonts w:hint="eastAsia"/>
          <w:sz w:val="24"/>
        </w:rPr>
        <w:t>个，过滤之后</w:t>
      </w:r>
      <w:r w:rsidRPr="0018585E">
        <w:rPr>
          <w:rFonts w:hint="eastAsia"/>
          <w:sz w:val="24"/>
        </w:rPr>
        <w:t>6</w:t>
      </w:r>
      <w:r w:rsidRPr="0018585E">
        <w:rPr>
          <w:sz w:val="24"/>
        </w:rPr>
        <w:t>0</w:t>
      </w:r>
      <w:r w:rsidRPr="0018585E">
        <w:rPr>
          <w:rFonts w:hint="eastAsia"/>
          <w:sz w:val="24"/>
        </w:rPr>
        <w:t>岁及以上的样本量有一万多个。我们基于这一万多个的样本量构建数据集，同时根据</w:t>
      </w:r>
      <w:r w:rsidRPr="0018585E">
        <w:rPr>
          <w:rFonts w:hint="eastAsia"/>
          <w:sz w:val="24"/>
        </w:rPr>
        <w:t>CES</w:t>
      </w:r>
      <w:r w:rsidRPr="0018585E">
        <w:rPr>
          <w:sz w:val="24"/>
        </w:rPr>
        <w:t>-D</w:t>
      </w:r>
      <w:r w:rsidRPr="0018585E">
        <w:rPr>
          <w:rFonts w:hint="eastAsia"/>
          <w:sz w:val="24"/>
        </w:rPr>
        <w:t>表的得分来区分样本抑郁与否（总分</w:t>
      </w:r>
      <w:r w:rsidRPr="0018585E">
        <w:rPr>
          <w:rFonts w:hint="eastAsia"/>
          <w:sz w:val="24"/>
        </w:rPr>
        <w:t>3</w:t>
      </w:r>
      <w:r w:rsidRPr="0018585E">
        <w:rPr>
          <w:sz w:val="24"/>
        </w:rPr>
        <w:t>0</w:t>
      </w:r>
      <w:r w:rsidRPr="0018585E">
        <w:rPr>
          <w:rFonts w:hint="eastAsia"/>
          <w:sz w:val="24"/>
        </w:rPr>
        <w:t>分，大于等于</w:t>
      </w:r>
      <w:r w:rsidRPr="0018585E">
        <w:rPr>
          <w:rFonts w:hint="eastAsia"/>
          <w:sz w:val="24"/>
        </w:rPr>
        <w:t>1</w:t>
      </w:r>
      <w:r w:rsidRPr="0018585E">
        <w:rPr>
          <w:sz w:val="24"/>
        </w:rPr>
        <w:t>2</w:t>
      </w:r>
      <w:r w:rsidRPr="0018585E">
        <w:rPr>
          <w:rFonts w:hint="eastAsia"/>
          <w:sz w:val="24"/>
        </w:rPr>
        <w:t>分为抑郁，标签为</w:t>
      </w:r>
      <w:r w:rsidRPr="0018585E">
        <w:rPr>
          <w:rFonts w:hint="eastAsia"/>
          <w:sz w:val="24"/>
        </w:rPr>
        <w:t>1</w:t>
      </w:r>
      <w:r w:rsidRPr="0018585E">
        <w:rPr>
          <w:rFonts w:hint="eastAsia"/>
          <w:sz w:val="24"/>
        </w:rPr>
        <w:t>，小于</w:t>
      </w:r>
      <w:r w:rsidRPr="0018585E">
        <w:rPr>
          <w:rFonts w:hint="eastAsia"/>
          <w:sz w:val="24"/>
        </w:rPr>
        <w:t>1</w:t>
      </w:r>
      <w:r w:rsidRPr="0018585E">
        <w:rPr>
          <w:sz w:val="24"/>
        </w:rPr>
        <w:t>2</w:t>
      </w:r>
      <w:r w:rsidRPr="0018585E">
        <w:rPr>
          <w:rFonts w:hint="eastAsia"/>
          <w:sz w:val="24"/>
        </w:rPr>
        <w:t>为非抑郁，标签为</w:t>
      </w:r>
      <w:r w:rsidRPr="0018585E">
        <w:rPr>
          <w:rFonts w:hint="eastAsia"/>
          <w:sz w:val="24"/>
        </w:rPr>
        <w:t>0</w:t>
      </w:r>
      <w:r w:rsidR="00344C65" w:rsidRPr="0018585E">
        <w:rPr>
          <w:rFonts w:hint="eastAsia"/>
          <w:sz w:val="24"/>
        </w:rPr>
        <w:t>）。</w:t>
      </w:r>
      <w:ins w:id="7" w:author="Chenkai Wu" w:date="2021-01-24T09:41:00Z">
        <w:r w:rsidR="004C0AE3">
          <w:rPr>
            <w:rFonts w:hint="eastAsia"/>
            <w:sz w:val="24"/>
          </w:rPr>
          <w:t>选择什么样的模型？</w:t>
        </w:r>
      </w:ins>
      <w:ins w:id="8" w:author="Chenkai Wu" w:date="2021-01-24T09:42:00Z">
        <w:r w:rsidR="004C0AE3">
          <w:rPr>
            <w:rFonts w:hint="eastAsia"/>
            <w:sz w:val="24"/>
          </w:rPr>
          <w:t>段话介绍模型的内容；介绍模型的优势和选择理由。</w:t>
        </w:r>
      </w:ins>
      <w:r w:rsidR="00096A7B" w:rsidRPr="0018585E">
        <w:rPr>
          <w:rFonts w:hint="eastAsia"/>
          <w:sz w:val="24"/>
        </w:rPr>
        <w:t>接着训练模型，</w:t>
      </w:r>
      <w:ins w:id="9" w:author="Chenkai Wu" w:date="2021-01-24T09:42:00Z">
        <w:r w:rsidR="004C0AE3">
          <w:rPr>
            <w:rFonts w:hint="eastAsia"/>
            <w:sz w:val="24"/>
          </w:rPr>
          <w:t>如何训练模型</w:t>
        </w:r>
      </w:ins>
      <w:ins w:id="10" w:author="Chenkai Wu" w:date="2021-01-24T09:43:00Z">
        <w:r w:rsidR="004C0AE3">
          <w:rPr>
            <w:rFonts w:hint="eastAsia"/>
            <w:sz w:val="24"/>
          </w:rPr>
          <w:t>？（是</w:t>
        </w:r>
        <w:r w:rsidR="004C0AE3">
          <w:rPr>
            <w:rFonts w:hint="eastAsia"/>
            <w:sz w:val="24"/>
          </w:rPr>
          <w:t>internal cross-validation</w:t>
        </w:r>
        <w:r w:rsidR="004C0AE3">
          <w:rPr>
            <w:rFonts w:hint="eastAsia"/>
            <w:sz w:val="24"/>
          </w:rPr>
          <w:t>还是把数据库先分成多份？）</w:t>
        </w:r>
      </w:ins>
      <w:r w:rsidR="00096A7B" w:rsidRPr="0018585E">
        <w:rPr>
          <w:rFonts w:hint="eastAsia"/>
          <w:sz w:val="24"/>
        </w:rPr>
        <w:t>用训练好的模型对</w:t>
      </w:r>
      <w:r w:rsidR="00096A7B" w:rsidRPr="0018585E">
        <w:rPr>
          <w:rFonts w:hint="eastAsia"/>
          <w:sz w:val="24"/>
        </w:rPr>
        <w:t>2</w:t>
      </w:r>
      <w:r w:rsidR="00096A7B" w:rsidRPr="0018585E">
        <w:rPr>
          <w:sz w:val="24"/>
        </w:rPr>
        <w:t>015</w:t>
      </w:r>
      <w:ins w:id="11" w:author="Chenkai Wu" w:date="2021-01-24T09:57:00Z">
        <w:r w:rsidR="00116F9E" w:rsidRPr="0018585E" w:rsidDel="00116F9E">
          <w:rPr>
            <w:rFonts w:hint="eastAsia"/>
            <w:sz w:val="24"/>
          </w:rPr>
          <w:t xml:space="preserve"> </w:t>
        </w:r>
      </w:ins>
      <w:del w:id="12" w:author="Chenkai Wu" w:date="2021-01-24T09:57:00Z">
        <w:r w:rsidR="00096A7B" w:rsidRPr="0018585E" w:rsidDel="00116F9E">
          <w:rPr>
            <w:rFonts w:hint="eastAsia"/>
            <w:sz w:val="24"/>
          </w:rPr>
          <w:delText>及</w:delText>
        </w:r>
        <w:r w:rsidR="00096A7B" w:rsidRPr="0018585E" w:rsidDel="00116F9E">
          <w:rPr>
            <w:rFonts w:hint="eastAsia"/>
            <w:sz w:val="24"/>
          </w:rPr>
          <w:delText>2</w:delText>
        </w:r>
        <w:r w:rsidR="00096A7B" w:rsidRPr="0018585E" w:rsidDel="00116F9E">
          <w:rPr>
            <w:sz w:val="24"/>
          </w:rPr>
          <w:delText>018</w:delText>
        </w:r>
      </w:del>
      <w:r w:rsidR="00096A7B" w:rsidRPr="0018585E">
        <w:rPr>
          <w:rFonts w:hint="eastAsia"/>
          <w:sz w:val="24"/>
        </w:rPr>
        <w:t>年的样本数据进行预测</w:t>
      </w:r>
      <w:ins w:id="13" w:author="Chenkai Wu" w:date="2021-01-24T09:57:00Z">
        <w:r w:rsidR="00116F9E">
          <w:rPr>
            <w:rFonts w:hint="eastAsia"/>
            <w:sz w:val="24"/>
          </w:rPr>
          <w:t>（两年内抑郁发病情况）</w:t>
        </w:r>
      </w:ins>
      <w:r w:rsidR="00096A7B" w:rsidRPr="0018585E">
        <w:rPr>
          <w:rFonts w:hint="eastAsia"/>
          <w:sz w:val="24"/>
        </w:rPr>
        <w:t>，并</w:t>
      </w:r>
      <w:r w:rsidR="009B1A17" w:rsidRPr="0018585E">
        <w:rPr>
          <w:rFonts w:hint="eastAsia"/>
          <w:sz w:val="24"/>
        </w:rPr>
        <w:t>通过</w:t>
      </w:r>
      <w:r w:rsidR="00096A7B" w:rsidRPr="0018585E">
        <w:rPr>
          <w:rFonts w:hint="eastAsia"/>
          <w:sz w:val="24"/>
        </w:rPr>
        <w:t>比较预测结果与真实</w:t>
      </w:r>
      <w:ins w:id="14" w:author="Chenkai Wu" w:date="2021-01-24T08:47:00Z">
        <w:r w:rsidR="0018585E">
          <w:rPr>
            <w:rFonts w:hint="eastAsia"/>
            <w:sz w:val="24"/>
          </w:rPr>
          <w:t>观察</w:t>
        </w:r>
      </w:ins>
      <w:r w:rsidR="00096A7B" w:rsidRPr="0018585E">
        <w:rPr>
          <w:rFonts w:hint="eastAsia"/>
          <w:sz w:val="24"/>
        </w:rPr>
        <w:t>结果来</w:t>
      </w:r>
      <w:ins w:id="15" w:author="Chenkai Wu" w:date="2021-01-24T08:47:00Z">
        <w:r w:rsidR="0018585E">
          <w:rPr>
            <w:rFonts w:hint="eastAsia"/>
            <w:sz w:val="24"/>
          </w:rPr>
          <w:t>检验</w:t>
        </w:r>
      </w:ins>
      <w:del w:id="16" w:author="Chenkai Wu" w:date="2021-01-24T08:47:00Z">
        <w:r w:rsidR="00096A7B" w:rsidRPr="0018585E" w:rsidDel="0018585E">
          <w:rPr>
            <w:rFonts w:hint="eastAsia"/>
            <w:sz w:val="24"/>
          </w:rPr>
          <w:delText>衡量</w:delText>
        </w:r>
      </w:del>
      <w:r w:rsidR="00096A7B" w:rsidRPr="0018585E">
        <w:rPr>
          <w:rFonts w:hint="eastAsia"/>
          <w:sz w:val="24"/>
        </w:rPr>
        <w:t>模型</w:t>
      </w:r>
      <w:ins w:id="17" w:author="Chenkai Wu" w:date="2021-01-24T08:47:00Z">
        <w:r w:rsidR="0018585E">
          <w:rPr>
            <w:rFonts w:hint="eastAsia"/>
            <w:sz w:val="24"/>
          </w:rPr>
          <w:t>预测</w:t>
        </w:r>
      </w:ins>
      <w:r w:rsidR="00096A7B" w:rsidRPr="0018585E">
        <w:rPr>
          <w:rFonts w:hint="eastAsia"/>
          <w:sz w:val="24"/>
        </w:rPr>
        <w:t>效果</w:t>
      </w:r>
      <w:ins w:id="18" w:author="Chenkai Wu" w:date="2021-01-24T09:43:00Z">
        <w:r w:rsidR="004C0AE3">
          <w:rPr>
            <w:rFonts w:hint="eastAsia"/>
            <w:sz w:val="24"/>
          </w:rPr>
          <w:t>（比较的指标是什么，分别指代</w:t>
        </w:r>
      </w:ins>
      <w:ins w:id="19" w:author="Chenkai Wu" w:date="2021-01-24T09:44:00Z">
        <w:r w:rsidR="004C0AE3">
          <w:rPr>
            <w:rFonts w:hint="eastAsia"/>
            <w:sz w:val="24"/>
          </w:rPr>
          <w:t>什么？</w:t>
        </w:r>
      </w:ins>
      <w:ins w:id="20" w:author="Chenkai Wu" w:date="2021-01-24T09:43:00Z">
        <w:r w:rsidR="004C0AE3">
          <w:rPr>
            <w:rFonts w:hint="eastAsia"/>
            <w:sz w:val="24"/>
          </w:rPr>
          <w:t>）</w:t>
        </w:r>
      </w:ins>
      <w:r w:rsidR="00096A7B" w:rsidRPr="0018585E">
        <w:rPr>
          <w:rFonts w:hint="eastAsia"/>
          <w:sz w:val="24"/>
        </w:rPr>
        <w:t>。</w:t>
      </w:r>
      <w:ins w:id="21" w:author="Chenkai Wu" w:date="2021-01-24T08:48:00Z">
        <w:r w:rsidR="0018585E">
          <w:rPr>
            <w:rFonts w:hint="eastAsia"/>
            <w:sz w:val="24"/>
          </w:rPr>
          <w:t>还要加上</w:t>
        </w:r>
      </w:ins>
      <w:ins w:id="22" w:author="Chenkai Wu" w:date="2021-01-24T08:49:00Z">
        <w:r w:rsidR="0018585E">
          <w:rPr>
            <w:rFonts w:hint="eastAsia"/>
            <w:sz w:val="24"/>
          </w:rPr>
          <w:t>，特征选择</w:t>
        </w:r>
      </w:ins>
      <w:ins w:id="23" w:author="Chenkai Wu" w:date="2021-01-24T09:44:00Z">
        <w:r w:rsidR="004C0AE3">
          <w:rPr>
            <w:rFonts w:hint="eastAsia"/>
            <w:sz w:val="24"/>
          </w:rPr>
          <w:t>的内容和方法</w:t>
        </w:r>
      </w:ins>
      <w:ins w:id="24" w:author="Chenkai Wu" w:date="2021-01-24T08:49:00Z">
        <w:r w:rsidR="0018585E">
          <w:rPr>
            <w:rFonts w:hint="eastAsia"/>
            <w:sz w:val="24"/>
          </w:rPr>
          <w:t>（</w:t>
        </w:r>
        <w:r w:rsidR="0018585E">
          <w:rPr>
            <w:rFonts w:hint="eastAsia"/>
            <w:sz w:val="24"/>
          </w:rPr>
          <w:t>top 10</w:t>
        </w:r>
        <w:r w:rsidR="0018585E">
          <w:rPr>
            <w:rFonts w:hint="eastAsia"/>
            <w:sz w:val="24"/>
          </w:rPr>
          <w:t>），模型再预测、以及</w:t>
        </w:r>
      </w:ins>
      <w:ins w:id="25" w:author="Chenkai Wu" w:date="2021-01-24T09:44:00Z">
        <w:r w:rsidR="004C0AE3">
          <w:rPr>
            <w:rFonts w:hint="eastAsia"/>
            <w:sz w:val="24"/>
          </w:rPr>
          <w:t>简化模型</w:t>
        </w:r>
      </w:ins>
      <w:ins w:id="26" w:author="Chenkai Wu" w:date="2021-01-24T08:49:00Z">
        <w:r w:rsidR="0018585E">
          <w:rPr>
            <w:rFonts w:hint="eastAsia"/>
            <w:sz w:val="24"/>
          </w:rPr>
          <w:t>和</w:t>
        </w:r>
        <w:r w:rsidR="0018585E">
          <w:rPr>
            <w:rFonts w:hint="eastAsia"/>
            <w:sz w:val="24"/>
          </w:rPr>
          <w:t>full model</w:t>
        </w:r>
        <w:r w:rsidR="0018585E">
          <w:rPr>
            <w:rFonts w:hint="eastAsia"/>
            <w:sz w:val="24"/>
          </w:rPr>
          <w:t>的各类模型检验指标的比较。</w:t>
        </w:r>
      </w:ins>
    </w:p>
    <w:p w14:paraId="36185A0B" w14:textId="77777777" w:rsidR="00CE53BB" w:rsidRPr="0018585E" w:rsidRDefault="00CE53BB" w:rsidP="0018585E">
      <w:pPr>
        <w:pStyle w:val="ListParagraph"/>
        <w:jc w:val="both"/>
        <w:rPr>
          <w:sz w:val="24"/>
        </w:rPr>
      </w:pPr>
    </w:p>
    <w:p w14:paraId="5F431F07" w14:textId="77777777" w:rsidR="00CE53BB"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59264" behindDoc="0" locked="0" layoutInCell="1" allowOverlap="1" wp14:anchorId="0EDEBD49" wp14:editId="121057F0">
                <wp:simplePos x="0" y="0"/>
                <wp:positionH relativeFrom="column">
                  <wp:posOffset>2537827</wp:posOffset>
                </wp:positionH>
                <wp:positionV relativeFrom="paragraph">
                  <wp:posOffset>16629</wp:posOffset>
                </wp:positionV>
                <wp:extent cx="855722" cy="327619"/>
                <wp:effectExtent l="0" t="0" r="20955" b="15875"/>
                <wp:wrapNone/>
                <wp:docPr id="2" name="Rectangle 2"/>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68819" w14:textId="77777777" w:rsidR="0011703F" w:rsidRDefault="0011703F" w:rsidP="0011703F">
                            <w:pPr>
                              <w:jc w:val="center"/>
                            </w:pPr>
                            <w:r>
                              <w:t>样本筛选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EDEBD49" id="Rectangle 2" o:spid="_x0000_s1026" style="position:absolute;left:0;text-align:left;margin-left:199.85pt;margin-top:1.3pt;width:67.4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" fillcolor="#5b9bd5 [3204]" strokecolor="#1f4d78 [1604]" strokeweight="1pt">
                <v:textbox>
                  <w:txbxContent>
                    <w:p w14:paraId="1A568819" w14:textId="77777777" w:rsidR="0011703F" w:rsidRDefault="0011703F" w:rsidP="0011703F">
                      <w:pPr>
                        <w:jc w:val="center"/>
                      </w:pPr>
                      <w:r>
                        <w:t>样本筛选</w:t>
                      </w:r>
                    </w:p>
                  </w:txbxContent>
                </v:textbox>
              </v:rect>
            </w:pict>
          </mc:Fallback>
        </mc:AlternateContent>
      </w:r>
    </w:p>
    <w:p w14:paraId="2D0A30E0" w14:textId="77777777" w:rsidR="00E94012" w:rsidRPr="0018585E" w:rsidRDefault="00E94012" w:rsidP="0018585E">
      <w:pPr>
        <w:pStyle w:val="ListParagraph"/>
        <w:jc w:val="both"/>
        <w:rPr>
          <w:sz w:val="24"/>
        </w:rPr>
      </w:pPr>
    </w:p>
    <w:p w14:paraId="7B01D956" w14:textId="77777777" w:rsidR="0011703F" w:rsidRPr="0018585E" w:rsidRDefault="0011703F" w:rsidP="0018585E">
      <w:pPr>
        <w:pStyle w:val="ListParagraph"/>
        <w:jc w:val="both"/>
        <w:rPr>
          <w:sz w:val="24"/>
        </w:rPr>
      </w:pPr>
      <w:r w:rsidRPr="0018585E">
        <w:rPr>
          <w:noProof/>
          <w:sz w:val="24"/>
        </w:rPr>
        <mc:AlternateContent>
          <mc:Choice Requires="wps">
            <w:drawing>
              <wp:anchor distT="0" distB="0" distL="114300" distR="114300" simplePos="0" relativeHeight="251660288" behindDoc="0" locked="0" layoutInCell="1" allowOverlap="1" wp14:anchorId="180A516E" wp14:editId="5EE2A820">
                <wp:simplePos x="0" y="0"/>
                <wp:positionH relativeFrom="column">
                  <wp:posOffset>2885005</wp:posOffset>
                </wp:positionH>
                <wp:positionV relativeFrom="paragraph">
                  <wp:posOffset>34626</wp:posOffset>
                </wp:positionV>
                <wp:extent cx="171145" cy="205373"/>
                <wp:effectExtent l="19050" t="0" r="19685" b="42545"/>
                <wp:wrapNone/>
                <wp:docPr id="3" name="Down Arrow 3"/>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BBA7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27.15pt;margin-top:2.75pt;width:13.5pt;height:16.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" adj="12600" fillcolor="#5b9bd5 [3204]" strokecolor="#1f4d78 [1604]" strokeweight="1pt"/>
            </w:pict>
          </mc:Fallback>
        </mc:AlternateContent>
      </w:r>
    </w:p>
    <w:p w14:paraId="10FBC1E3" w14:textId="77777777" w:rsidR="0011703F"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62336" behindDoc="0" locked="0" layoutInCell="1" allowOverlap="1" wp14:anchorId="3858B22F" wp14:editId="3DB897C1">
                <wp:simplePos x="0" y="0"/>
                <wp:positionH relativeFrom="margin">
                  <wp:align>center</wp:align>
                </wp:positionH>
                <wp:positionV relativeFrom="paragraph">
                  <wp:posOffset>119118</wp:posOffset>
                </wp:positionV>
                <wp:extent cx="1124663" cy="327619"/>
                <wp:effectExtent l="0" t="0" r="18415" b="15875"/>
                <wp:wrapNone/>
                <wp:docPr id="4" name="Rectangle 4"/>
                <wp:cNvGraphicFramePr/>
                <a:graphic xmlns:a="http://schemas.openxmlformats.org/drawingml/2006/main">
                  <a:graphicData uri="http://schemas.microsoft.com/office/word/2010/wordprocessingShape">
                    <wps:wsp>
                      <wps:cNvSpPr/>
                      <wps:spPr>
                        <a:xfrm>
                          <a:off x="0" y="0"/>
                          <a:ext cx="1124663"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9BD5F" w14:textId="77777777" w:rsidR="0011703F" w:rsidRDefault="0011703F" w:rsidP="0011703F">
                            <w:pPr>
                              <w:jc w:val="center"/>
                            </w:pPr>
                            <w:r>
                              <w:rPr>
                                <w:rFonts w:hint="eastAsia"/>
                              </w:rPr>
                              <w:t>生成抑郁</w:t>
                            </w:r>
                            <w:r>
                              <w:t>标签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858B22F" id="Rectangle 4" o:spid="_x0000_s1027" style="position:absolute;left:0;text-align:left;margin-left:0;margin-top:9.4pt;width:88.55pt;height:25.8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DmfAIAAEsFAAAOAAAAZHJzL2Uyb0RvYy54bWysVFFP2zAQfp+0/2D5faQppU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" fillcolor="#5b9bd5 [3204]" strokecolor="#1f4d78 [1604]" strokeweight="1pt">
                <v:textbox>
                  <w:txbxContent>
                    <w:p w14:paraId="6DE9BD5F" w14:textId="77777777" w:rsidR="0011703F" w:rsidRDefault="0011703F" w:rsidP="0011703F">
                      <w:pPr>
                        <w:jc w:val="center"/>
                      </w:pPr>
                      <w:r>
                        <w:rPr>
                          <w:rFonts w:hint="eastAsia"/>
                        </w:rPr>
                        <w:t>生成抑郁</w:t>
                      </w:r>
                      <w:r>
                        <w:t>标签</w:t>
                      </w:r>
                    </w:p>
                  </w:txbxContent>
                </v:textbox>
                <w10:wrap anchorx="margin"/>
              </v:rect>
            </w:pict>
          </mc:Fallback>
        </mc:AlternateContent>
      </w:r>
    </w:p>
    <w:p w14:paraId="2549EEDE" w14:textId="77777777" w:rsidR="0011703F" w:rsidRPr="0018585E" w:rsidRDefault="0011703F" w:rsidP="0018585E">
      <w:pPr>
        <w:pStyle w:val="ListParagraph"/>
        <w:jc w:val="both"/>
        <w:rPr>
          <w:sz w:val="24"/>
        </w:rPr>
      </w:pPr>
    </w:p>
    <w:p w14:paraId="205D867A" w14:textId="77777777" w:rsidR="0011703F" w:rsidRPr="0018585E" w:rsidRDefault="0011703F" w:rsidP="0018585E">
      <w:pPr>
        <w:pStyle w:val="ListParagraph"/>
        <w:jc w:val="both"/>
        <w:rPr>
          <w:sz w:val="24"/>
        </w:rPr>
      </w:pPr>
      <w:r w:rsidRPr="0018585E">
        <w:rPr>
          <w:noProof/>
          <w:sz w:val="24"/>
        </w:rPr>
        <mc:AlternateContent>
          <mc:Choice Requires="wps">
            <w:drawing>
              <wp:anchor distT="0" distB="0" distL="114300" distR="114300" simplePos="0" relativeHeight="251664384" behindDoc="0" locked="0" layoutInCell="1" allowOverlap="1" wp14:anchorId="6DA2A96B" wp14:editId="144A53B4">
                <wp:simplePos x="0" y="0"/>
                <wp:positionH relativeFrom="margin">
                  <wp:align>center</wp:align>
                </wp:positionH>
                <wp:positionV relativeFrom="paragraph">
                  <wp:posOffset>132521</wp:posOffset>
                </wp:positionV>
                <wp:extent cx="171145" cy="205373"/>
                <wp:effectExtent l="19050" t="0" r="19685" b="42545"/>
                <wp:wrapNone/>
                <wp:docPr id="5" name="Down Arrow 5"/>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93130AC" id="Down Arrow 5" o:spid="_x0000_s1026" type="#_x0000_t67" style="position:absolute;margin-left:0;margin-top:10.45pt;width:13.5pt;height:16.1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" adj="12600" fillcolor="#5b9bd5 [3204]" strokecolor="#1f4d78 [1604]" strokeweight="1pt">
                <w10:wrap anchorx="margin"/>
              </v:shape>
            </w:pict>
          </mc:Fallback>
        </mc:AlternateContent>
      </w:r>
    </w:p>
    <w:p w14:paraId="3EFCC944" w14:textId="77777777" w:rsidR="0011703F" w:rsidRPr="0018585E" w:rsidRDefault="0011703F" w:rsidP="0018585E">
      <w:pPr>
        <w:pStyle w:val="ListParagraph"/>
        <w:jc w:val="both"/>
        <w:rPr>
          <w:sz w:val="24"/>
        </w:rPr>
      </w:pPr>
    </w:p>
    <w:p w14:paraId="02C21278" w14:textId="77777777" w:rsidR="0011703F"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66432" behindDoc="0" locked="0" layoutInCell="1" allowOverlap="1" wp14:anchorId="0279CE2D" wp14:editId="15E74727">
                <wp:simplePos x="0" y="0"/>
                <wp:positionH relativeFrom="margin">
                  <wp:align>center</wp:align>
                </wp:positionH>
                <wp:positionV relativeFrom="paragraph">
                  <wp:posOffset>3042</wp:posOffset>
                </wp:positionV>
                <wp:extent cx="1403384" cy="327619"/>
                <wp:effectExtent l="0" t="0" r="25400" b="15875"/>
                <wp:wrapNone/>
                <wp:docPr id="6" name="Rectangle 6"/>
                <wp:cNvGraphicFramePr/>
                <a:graphic xmlns:a="http://schemas.openxmlformats.org/drawingml/2006/main">
                  <a:graphicData uri="http://schemas.microsoft.com/office/word/2010/wordprocessingShape">
                    <wps:wsp>
                      <wps:cNvSpPr/>
                      <wps:spPr>
                        <a:xfrm>
                          <a:off x="0" y="0"/>
                          <a:ext cx="1403384"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7CA62" w14:textId="77777777" w:rsidR="0011703F" w:rsidRDefault="0011703F" w:rsidP="0011703F">
                            <w:r>
                              <w:rPr>
                                <w:rFonts w:hint="eastAsia"/>
                              </w:rPr>
                              <w:t>数据</w:t>
                            </w:r>
                            <w:r>
                              <w:t>清洗与预处理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279CE2D" id="Rectangle 6" o:spid="_x0000_s1028" style="position:absolute;left:0;text-align:left;margin-left:0;margin-top:.25pt;width:110.5pt;height:25.8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" fillcolor="#5b9bd5 [3204]" strokecolor="#1f4d78 [1604]" strokeweight="1pt">
                <v:textbox>
                  <w:txbxContent>
                    <w:p w14:paraId="5CA7CA62" w14:textId="77777777" w:rsidR="0011703F" w:rsidRDefault="0011703F" w:rsidP="0011703F">
                      <w:r>
                        <w:rPr>
                          <w:rFonts w:hint="eastAsia"/>
                        </w:rPr>
                        <w:t>数据</w:t>
                      </w:r>
                      <w:r>
                        <w:t>清洗与预处理</w:t>
                      </w:r>
                    </w:p>
                  </w:txbxContent>
                </v:textbox>
                <w10:wrap anchorx="margin"/>
              </v:rect>
            </w:pict>
          </mc:Fallback>
        </mc:AlternateContent>
      </w:r>
    </w:p>
    <w:p w14:paraId="6A4B341F" w14:textId="77777777" w:rsidR="0011703F" w:rsidRPr="0018585E" w:rsidRDefault="0011703F" w:rsidP="0018585E">
      <w:pPr>
        <w:pStyle w:val="ListParagraph"/>
        <w:jc w:val="both"/>
        <w:rPr>
          <w:sz w:val="24"/>
        </w:rPr>
      </w:pPr>
    </w:p>
    <w:p w14:paraId="621B81BF" w14:textId="77777777" w:rsidR="0011703F" w:rsidRPr="0018585E" w:rsidRDefault="0011703F" w:rsidP="0018585E">
      <w:pPr>
        <w:pStyle w:val="ListParagraph"/>
        <w:jc w:val="both"/>
        <w:rPr>
          <w:sz w:val="24"/>
        </w:rPr>
      </w:pPr>
      <w:r w:rsidRPr="0018585E">
        <w:rPr>
          <w:noProof/>
          <w:sz w:val="24"/>
        </w:rPr>
        <mc:AlternateContent>
          <mc:Choice Requires="wps">
            <w:drawing>
              <wp:anchor distT="0" distB="0" distL="114300" distR="114300" simplePos="0" relativeHeight="251668480" behindDoc="0" locked="0" layoutInCell="1" allowOverlap="1" wp14:anchorId="64A15C7D" wp14:editId="1D661688">
                <wp:simplePos x="0" y="0"/>
                <wp:positionH relativeFrom="margin">
                  <wp:posOffset>2876295</wp:posOffset>
                </wp:positionH>
                <wp:positionV relativeFrom="paragraph">
                  <wp:posOffset>43618</wp:posOffset>
                </wp:positionV>
                <wp:extent cx="171145" cy="205373"/>
                <wp:effectExtent l="19050" t="0" r="19685" b="42545"/>
                <wp:wrapNone/>
                <wp:docPr id="7" name="Down Arrow 7"/>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694D84F" id="Down Arrow 7" o:spid="_x0000_s1026" type="#_x0000_t67" style="position:absolute;margin-left:226.5pt;margin-top:3.45pt;width:13.5pt;height:16.1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" adj="12600" fillcolor="#5b9bd5 [3204]" strokecolor="#1f4d78 [1604]" strokeweight="1pt">
                <w10:wrap anchorx="margin"/>
              </v:shape>
            </w:pict>
          </mc:Fallback>
        </mc:AlternateContent>
      </w:r>
    </w:p>
    <w:p w14:paraId="544D703A" w14:textId="77777777" w:rsidR="0011703F"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70528" behindDoc="0" locked="0" layoutInCell="1" allowOverlap="1" wp14:anchorId="707B2131" wp14:editId="3EB54113">
                <wp:simplePos x="0" y="0"/>
                <wp:positionH relativeFrom="margin">
                  <wp:posOffset>2533650</wp:posOffset>
                </wp:positionH>
                <wp:positionV relativeFrom="paragraph">
                  <wp:posOffset>126172</wp:posOffset>
                </wp:positionV>
                <wp:extent cx="855722" cy="327619"/>
                <wp:effectExtent l="0" t="0" r="20955" b="15875"/>
                <wp:wrapNone/>
                <wp:docPr id="8" name="Rectangle 8"/>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844F7B" w14:textId="77777777" w:rsidR="0011703F" w:rsidRDefault="0011703F" w:rsidP="0011703F">
                            <w:pPr>
                              <w:jc w:val="center"/>
                            </w:pPr>
                            <w:r>
                              <w:rPr>
                                <w:rFonts w:hint="eastAsia"/>
                              </w:rPr>
                              <w:t>模型</w:t>
                            </w:r>
                            <w: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07B2131" id="Rectangle 8" o:spid="_x0000_s1029" style="position:absolute;left:0;text-align:left;margin-left:199.5pt;margin-top:9.95pt;width:67.4pt;height:25.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" fillcolor="#5b9bd5 [3204]" strokecolor="#1f4d78 [1604]" strokeweight="1pt">
                <v:textbox>
                  <w:txbxContent>
                    <w:p w14:paraId="64844F7B" w14:textId="77777777" w:rsidR="0011703F" w:rsidRDefault="0011703F" w:rsidP="0011703F">
                      <w:pPr>
                        <w:jc w:val="center"/>
                      </w:pPr>
                      <w:r>
                        <w:rPr>
                          <w:rFonts w:hint="eastAsia"/>
                        </w:rPr>
                        <w:t>模型</w:t>
                      </w:r>
                      <w:r>
                        <w:t>训练</w:t>
                      </w:r>
                    </w:p>
                  </w:txbxContent>
                </v:textbox>
                <w10:wrap anchorx="margin"/>
              </v:rect>
            </w:pict>
          </mc:Fallback>
        </mc:AlternateContent>
      </w:r>
    </w:p>
    <w:p w14:paraId="39D733DE" w14:textId="77777777" w:rsidR="0011703F" w:rsidRPr="0018585E" w:rsidRDefault="0011703F" w:rsidP="0018585E">
      <w:pPr>
        <w:pStyle w:val="ListParagraph"/>
        <w:jc w:val="both"/>
        <w:rPr>
          <w:sz w:val="24"/>
        </w:rPr>
      </w:pPr>
    </w:p>
    <w:p w14:paraId="0FED9A7A" w14:textId="77777777" w:rsidR="0011703F" w:rsidRPr="0018585E" w:rsidRDefault="0011703F" w:rsidP="0018585E">
      <w:pPr>
        <w:pStyle w:val="ListParagraph"/>
        <w:jc w:val="both"/>
        <w:rPr>
          <w:sz w:val="24"/>
        </w:rPr>
      </w:pPr>
      <w:r w:rsidRPr="0018585E">
        <w:rPr>
          <w:noProof/>
          <w:sz w:val="24"/>
        </w:rPr>
        <mc:AlternateContent>
          <mc:Choice Requires="wps">
            <w:drawing>
              <wp:anchor distT="0" distB="0" distL="114300" distR="114300" simplePos="0" relativeHeight="251672576" behindDoc="0" locked="0" layoutInCell="1" allowOverlap="1" wp14:anchorId="4A8E3B83" wp14:editId="4D8DE09D">
                <wp:simplePos x="0" y="0"/>
                <wp:positionH relativeFrom="margin">
                  <wp:align>center</wp:align>
                </wp:positionH>
                <wp:positionV relativeFrom="paragraph">
                  <wp:posOffset>152081</wp:posOffset>
                </wp:positionV>
                <wp:extent cx="171145" cy="205373"/>
                <wp:effectExtent l="19050" t="0" r="19685" b="42545"/>
                <wp:wrapNone/>
                <wp:docPr id="9" name="Down Arrow 9"/>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AF3330B" id="Down Arrow 9" o:spid="_x0000_s1026" type="#_x0000_t67" style="position:absolute;margin-left:0;margin-top:11.95pt;width:13.5pt;height:16.1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" adj="12600" fillcolor="#5b9bd5 [3204]" strokecolor="#1f4d78 [1604]" strokeweight="1pt">
                <w10:wrap anchorx="margin"/>
              </v:shape>
            </w:pict>
          </mc:Fallback>
        </mc:AlternateContent>
      </w:r>
    </w:p>
    <w:p w14:paraId="294BF118" w14:textId="77777777" w:rsidR="0011703F" w:rsidRPr="0018585E" w:rsidRDefault="0011703F" w:rsidP="0018585E">
      <w:pPr>
        <w:pStyle w:val="ListParagraph"/>
        <w:jc w:val="both"/>
        <w:rPr>
          <w:sz w:val="24"/>
        </w:rPr>
      </w:pPr>
    </w:p>
    <w:p w14:paraId="616CF717" w14:textId="77777777" w:rsidR="0011703F" w:rsidRPr="0018585E" w:rsidRDefault="0011703F" w:rsidP="0018585E">
      <w:pPr>
        <w:pStyle w:val="ListParagraph"/>
        <w:jc w:val="both"/>
        <w:rPr>
          <w:sz w:val="24"/>
        </w:rPr>
      </w:pPr>
      <w:r w:rsidRPr="0018585E">
        <w:rPr>
          <w:rFonts w:hint="eastAsia"/>
          <w:noProof/>
          <w:sz w:val="24"/>
        </w:rPr>
        <mc:AlternateContent>
          <mc:Choice Requires="wps">
            <w:drawing>
              <wp:anchor distT="0" distB="0" distL="114300" distR="114300" simplePos="0" relativeHeight="251674624" behindDoc="0" locked="0" layoutInCell="1" allowOverlap="1" wp14:anchorId="56EEC093" wp14:editId="205EA391">
                <wp:simplePos x="0" y="0"/>
                <wp:positionH relativeFrom="margin">
                  <wp:align>center</wp:align>
                </wp:positionH>
                <wp:positionV relativeFrom="paragraph">
                  <wp:posOffset>26011</wp:posOffset>
                </wp:positionV>
                <wp:extent cx="855722" cy="327619"/>
                <wp:effectExtent l="0" t="0" r="20955" b="15875"/>
                <wp:wrapNone/>
                <wp:docPr id="10" name="Rectangle 10"/>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CF871" w14:textId="77777777" w:rsidR="0011703F" w:rsidRDefault="0011703F" w:rsidP="0011703F">
                            <w:pPr>
                              <w:jc w:val="center"/>
                            </w:pPr>
                            <w:r>
                              <w:rPr>
                                <w:rFonts w:hint="eastAsia"/>
                              </w:rPr>
                              <w:t>数据</w:t>
                            </w:r>
                            <w:r>
                              <w:t>预测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6EEC093" id="Rectangle 10" o:spid="_x0000_s1030" style="position:absolute;left:0;text-align:left;margin-left:0;margin-top:2.05pt;width:67.4pt;height:25.8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" fillcolor="#5b9bd5 [3204]" strokecolor="#1f4d78 [1604]" strokeweight="1pt">
                <v:textbox>
                  <w:txbxContent>
                    <w:p w14:paraId="2AACF871" w14:textId="77777777" w:rsidR="0011703F" w:rsidRDefault="0011703F" w:rsidP="0011703F">
                      <w:pPr>
                        <w:jc w:val="center"/>
                      </w:pPr>
                      <w:r>
                        <w:rPr>
                          <w:rFonts w:hint="eastAsia"/>
                        </w:rPr>
                        <w:t>数据</w:t>
                      </w:r>
                      <w:r>
                        <w:t>预测</w:t>
                      </w:r>
                    </w:p>
                  </w:txbxContent>
                </v:textbox>
                <w10:wrap anchorx="margin"/>
              </v:rect>
            </w:pict>
          </mc:Fallback>
        </mc:AlternateContent>
      </w:r>
      <w:r w:rsidR="0018585E">
        <w:rPr>
          <w:rStyle w:val="CommentReference"/>
        </w:rPr>
        <w:commentReference w:id="27"/>
      </w:r>
    </w:p>
    <w:p w14:paraId="2C50113D" w14:textId="77777777" w:rsidR="0011703F" w:rsidRPr="0018585E" w:rsidRDefault="0011703F" w:rsidP="0018585E">
      <w:pPr>
        <w:pStyle w:val="ListParagraph"/>
        <w:jc w:val="both"/>
        <w:rPr>
          <w:sz w:val="24"/>
        </w:rPr>
      </w:pPr>
    </w:p>
    <w:p w14:paraId="16B20982" w14:textId="77777777" w:rsidR="0011703F" w:rsidRPr="0018585E" w:rsidRDefault="0011703F" w:rsidP="0018585E">
      <w:pPr>
        <w:pStyle w:val="ListParagraph"/>
        <w:jc w:val="both"/>
        <w:rPr>
          <w:sz w:val="24"/>
        </w:rPr>
      </w:pPr>
    </w:p>
    <w:p w14:paraId="47238A7B" w14:textId="77777777" w:rsidR="0011703F" w:rsidRPr="0018585E" w:rsidRDefault="0011703F" w:rsidP="0018585E">
      <w:pPr>
        <w:pStyle w:val="ListParagraph"/>
        <w:jc w:val="both"/>
        <w:rPr>
          <w:sz w:val="24"/>
        </w:rPr>
      </w:pPr>
    </w:p>
    <w:p w14:paraId="39846AC0" w14:textId="77777777" w:rsidR="0011703F" w:rsidRPr="0018585E" w:rsidRDefault="0011703F" w:rsidP="0018585E">
      <w:pPr>
        <w:pStyle w:val="ListParagraph"/>
        <w:jc w:val="both"/>
        <w:rPr>
          <w:sz w:val="24"/>
        </w:rPr>
      </w:pPr>
    </w:p>
    <w:p w14:paraId="280007F7" w14:textId="77777777" w:rsidR="0021706F" w:rsidRPr="0018585E" w:rsidRDefault="0021706F" w:rsidP="0018585E">
      <w:pPr>
        <w:pStyle w:val="ListParagraph"/>
        <w:numPr>
          <w:ilvl w:val="0"/>
          <w:numId w:val="1"/>
        </w:numPr>
        <w:jc w:val="both"/>
        <w:rPr>
          <w:sz w:val="24"/>
        </w:rPr>
      </w:pPr>
      <w:commentRangeStart w:id="28"/>
      <w:r w:rsidRPr="0018585E">
        <w:rPr>
          <w:rFonts w:hint="eastAsia"/>
          <w:sz w:val="24"/>
        </w:rPr>
        <w:t>数据清洗</w:t>
      </w:r>
      <w:commentRangeEnd w:id="28"/>
      <w:r w:rsidR="00554D62">
        <w:rPr>
          <w:rStyle w:val="CommentReference"/>
        </w:rPr>
        <w:commentReference w:id="28"/>
      </w:r>
      <w:r w:rsidRPr="0018585E">
        <w:rPr>
          <w:rFonts w:hint="eastAsia"/>
          <w:sz w:val="24"/>
        </w:rPr>
        <w:t>与预处理</w:t>
      </w:r>
    </w:p>
    <w:p w14:paraId="243E5BC2" w14:textId="77777777" w:rsidR="0021706F" w:rsidRPr="0018585E" w:rsidRDefault="0021706F" w:rsidP="0018585E">
      <w:pPr>
        <w:pStyle w:val="ListParagraph"/>
        <w:jc w:val="both"/>
        <w:rPr>
          <w:sz w:val="24"/>
        </w:rPr>
      </w:pPr>
      <w:r w:rsidRPr="0018585E">
        <w:rPr>
          <w:rFonts w:hint="eastAsia"/>
          <w:sz w:val="24"/>
        </w:rPr>
        <w:t>对从原始数据库抽取的数据进行清洗与预处理，具体包括：</w:t>
      </w:r>
    </w:p>
    <w:p w14:paraId="0752F0D4" w14:textId="77777777" w:rsidR="0021706F" w:rsidRPr="0018585E" w:rsidRDefault="0021706F" w:rsidP="0018585E">
      <w:pPr>
        <w:pStyle w:val="ListParagraph"/>
        <w:jc w:val="both"/>
        <w:rPr>
          <w:sz w:val="24"/>
        </w:rPr>
      </w:pPr>
      <w:r w:rsidRPr="0018585E">
        <w:rPr>
          <w:sz w:val="24"/>
        </w:rPr>
        <w:t xml:space="preserve">   </w:t>
      </w:r>
      <w:r w:rsidRPr="0018585E">
        <w:rPr>
          <w:sz w:val="24"/>
        </w:rPr>
        <w:fldChar w:fldCharType="begin"/>
      </w:r>
      <w:r w:rsidRPr="0018585E">
        <w:rPr>
          <w:sz w:val="24"/>
        </w:rPr>
        <w:instrText xml:space="preserve"> </w:instrText>
      </w:r>
      <w:r w:rsidRPr="0018585E">
        <w:rPr>
          <w:rFonts w:hint="eastAsia"/>
          <w:sz w:val="24"/>
        </w:rPr>
        <w:instrText>= 1 \* GB3</w:instrText>
      </w:r>
      <w:r w:rsidRPr="0018585E">
        <w:rPr>
          <w:sz w:val="24"/>
        </w:rPr>
        <w:instrText xml:space="preserve"> </w:instrText>
      </w:r>
      <w:r w:rsidRPr="0018585E">
        <w:rPr>
          <w:sz w:val="24"/>
        </w:rPr>
        <w:fldChar w:fldCharType="separate"/>
      </w:r>
      <w:r w:rsidRPr="0018585E">
        <w:rPr>
          <w:rFonts w:hint="eastAsia"/>
          <w:noProof/>
          <w:sz w:val="24"/>
        </w:rPr>
        <w:t>①</w:t>
      </w:r>
      <w:r w:rsidRPr="0018585E">
        <w:rPr>
          <w:sz w:val="24"/>
        </w:rPr>
        <w:fldChar w:fldCharType="end"/>
      </w:r>
      <w:r w:rsidRPr="0018585E">
        <w:rPr>
          <w:rFonts w:hint="eastAsia"/>
          <w:sz w:val="24"/>
        </w:rPr>
        <w:t>重复样本剔除</w:t>
      </w:r>
    </w:p>
    <w:p w14:paraId="13EDB635" w14:textId="77777777" w:rsidR="0021706F" w:rsidRPr="0018585E" w:rsidRDefault="0021706F" w:rsidP="0018585E">
      <w:pPr>
        <w:pStyle w:val="ListParagraph"/>
        <w:jc w:val="both"/>
        <w:rPr>
          <w:sz w:val="24"/>
        </w:rPr>
      </w:pPr>
      <w:r w:rsidRPr="0018585E">
        <w:rPr>
          <w:rFonts w:hint="eastAsia"/>
          <w:sz w:val="24"/>
        </w:rPr>
        <w:t xml:space="preserve"> </w:t>
      </w:r>
      <w:r w:rsidRPr="0018585E">
        <w:rPr>
          <w:sz w:val="24"/>
        </w:rPr>
        <w:t xml:space="preserve">  </w:t>
      </w:r>
      <w:r w:rsidRPr="0018585E">
        <w:rPr>
          <w:sz w:val="24"/>
        </w:rPr>
        <w:fldChar w:fldCharType="begin"/>
      </w:r>
      <w:r w:rsidRPr="0018585E">
        <w:rPr>
          <w:sz w:val="24"/>
        </w:rPr>
        <w:instrText xml:space="preserve"> </w:instrText>
      </w:r>
      <w:r w:rsidRPr="0018585E">
        <w:rPr>
          <w:rFonts w:hint="eastAsia"/>
          <w:sz w:val="24"/>
        </w:rPr>
        <w:instrText>= 2 \* GB3</w:instrText>
      </w:r>
      <w:r w:rsidRPr="0018585E">
        <w:rPr>
          <w:sz w:val="24"/>
        </w:rPr>
        <w:instrText xml:space="preserve"> </w:instrText>
      </w:r>
      <w:r w:rsidRPr="0018585E">
        <w:rPr>
          <w:sz w:val="24"/>
        </w:rPr>
        <w:fldChar w:fldCharType="separate"/>
      </w:r>
      <w:r w:rsidRPr="0018585E">
        <w:rPr>
          <w:rFonts w:hint="eastAsia"/>
          <w:noProof/>
          <w:sz w:val="24"/>
        </w:rPr>
        <w:t>②</w:t>
      </w:r>
      <w:r w:rsidRPr="0018585E">
        <w:rPr>
          <w:sz w:val="24"/>
        </w:rPr>
        <w:fldChar w:fldCharType="end"/>
      </w:r>
      <w:r w:rsidRPr="0018585E">
        <w:rPr>
          <w:rFonts w:hint="eastAsia"/>
          <w:sz w:val="24"/>
        </w:rPr>
        <w:t>缺失值填充</w:t>
      </w:r>
    </w:p>
    <w:p w14:paraId="2173C3C8" w14:textId="77777777" w:rsidR="0021706F" w:rsidRPr="0018585E" w:rsidRDefault="0021706F" w:rsidP="0018585E">
      <w:pPr>
        <w:pStyle w:val="ListParagraph"/>
        <w:jc w:val="both"/>
        <w:rPr>
          <w:sz w:val="24"/>
        </w:rPr>
      </w:pPr>
      <w:r w:rsidRPr="0018585E">
        <w:rPr>
          <w:rFonts w:hint="eastAsia"/>
          <w:sz w:val="24"/>
        </w:rPr>
        <w:t xml:space="preserve"> </w:t>
      </w:r>
      <w:r w:rsidRPr="0018585E">
        <w:rPr>
          <w:sz w:val="24"/>
        </w:rPr>
        <w:t xml:space="preserve">  </w:t>
      </w:r>
      <w:r w:rsidRPr="0018585E">
        <w:rPr>
          <w:sz w:val="24"/>
        </w:rPr>
        <w:fldChar w:fldCharType="begin"/>
      </w:r>
      <w:r w:rsidRPr="0018585E">
        <w:rPr>
          <w:sz w:val="24"/>
        </w:rPr>
        <w:instrText xml:space="preserve"> </w:instrText>
      </w:r>
      <w:r w:rsidRPr="0018585E">
        <w:rPr>
          <w:rFonts w:hint="eastAsia"/>
          <w:sz w:val="24"/>
        </w:rPr>
        <w:instrText>= 3 \* GB3</w:instrText>
      </w:r>
      <w:r w:rsidRPr="0018585E">
        <w:rPr>
          <w:sz w:val="24"/>
        </w:rPr>
        <w:instrText xml:space="preserve"> </w:instrText>
      </w:r>
      <w:r w:rsidRPr="0018585E">
        <w:rPr>
          <w:sz w:val="24"/>
        </w:rPr>
        <w:fldChar w:fldCharType="separate"/>
      </w:r>
      <w:r w:rsidRPr="0018585E">
        <w:rPr>
          <w:rFonts w:hint="eastAsia"/>
          <w:noProof/>
          <w:sz w:val="24"/>
        </w:rPr>
        <w:t>③</w:t>
      </w:r>
      <w:r w:rsidRPr="0018585E">
        <w:rPr>
          <w:sz w:val="24"/>
        </w:rPr>
        <w:fldChar w:fldCharType="end"/>
      </w:r>
      <w:r w:rsidRPr="0018585E">
        <w:rPr>
          <w:rFonts w:hint="eastAsia"/>
          <w:sz w:val="24"/>
        </w:rPr>
        <w:t>独立</w:t>
      </w:r>
      <w:commentRangeStart w:id="29"/>
      <w:r w:rsidRPr="0018585E">
        <w:rPr>
          <w:rFonts w:hint="eastAsia"/>
          <w:sz w:val="24"/>
        </w:rPr>
        <w:t>热编码</w:t>
      </w:r>
      <w:commentRangeEnd w:id="29"/>
      <w:r w:rsidR="00554D62">
        <w:rPr>
          <w:rStyle w:val="CommentReference"/>
        </w:rPr>
        <w:commentReference w:id="29"/>
      </w:r>
      <w:r w:rsidR="00A20686" w:rsidRPr="0018585E">
        <w:rPr>
          <w:rFonts w:hint="eastAsia"/>
          <w:sz w:val="24"/>
        </w:rPr>
        <w:t>（用于将类别变量转化为数值变量）</w:t>
      </w:r>
    </w:p>
    <w:p w14:paraId="712A8FCB" w14:textId="77777777" w:rsidR="0021706F" w:rsidRPr="0018585E" w:rsidRDefault="0021706F" w:rsidP="0018585E">
      <w:pPr>
        <w:pStyle w:val="ListParagraph"/>
        <w:jc w:val="both"/>
        <w:rPr>
          <w:sz w:val="24"/>
        </w:rPr>
      </w:pPr>
      <w:r w:rsidRPr="0018585E">
        <w:rPr>
          <w:rFonts w:hint="eastAsia"/>
          <w:sz w:val="24"/>
        </w:rPr>
        <w:t xml:space="preserve"> </w:t>
      </w:r>
      <w:r w:rsidRPr="0018585E">
        <w:rPr>
          <w:sz w:val="24"/>
        </w:rPr>
        <w:t xml:space="preserve">  </w:t>
      </w:r>
      <w:r w:rsidRPr="0018585E">
        <w:rPr>
          <w:sz w:val="24"/>
        </w:rPr>
        <w:fldChar w:fldCharType="begin"/>
      </w:r>
      <w:r w:rsidRPr="0018585E">
        <w:rPr>
          <w:sz w:val="24"/>
        </w:rPr>
        <w:instrText xml:space="preserve"> </w:instrText>
      </w:r>
      <w:r w:rsidRPr="0018585E">
        <w:rPr>
          <w:rFonts w:hint="eastAsia"/>
          <w:sz w:val="24"/>
        </w:rPr>
        <w:instrText>= 4 \* GB3</w:instrText>
      </w:r>
      <w:r w:rsidRPr="0018585E">
        <w:rPr>
          <w:sz w:val="24"/>
        </w:rPr>
        <w:instrText xml:space="preserve"> </w:instrText>
      </w:r>
      <w:r w:rsidRPr="0018585E">
        <w:rPr>
          <w:sz w:val="24"/>
        </w:rPr>
        <w:fldChar w:fldCharType="separate"/>
      </w:r>
      <w:r w:rsidRPr="0018585E">
        <w:rPr>
          <w:rFonts w:hint="eastAsia"/>
          <w:noProof/>
          <w:sz w:val="24"/>
        </w:rPr>
        <w:t>④</w:t>
      </w:r>
      <w:r w:rsidRPr="0018585E">
        <w:rPr>
          <w:sz w:val="24"/>
        </w:rPr>
        <w:fldChar w:fldCharType="end"/>
      </w:r>
      <w:r w:rsidRPr="0018585E">
        <w:rPr>
          <w:rFonts w:hint="eastAsia"/>
          <w:sz w:val="24"/>
        </w:rPr>
        <w:t>数据标准化</w:t>
      </w:r>
      <w:r w:rsidR="00A20686" w:rsidRPr="0018585E">
        <w:rPr>
          <w:rFonts w:hint="eastAsia"/>
          <w:sz w:val="24"/>
        </w:rPr>
        <w:t xml:space="preserve"> </w:t>
      </w:r>
      <w:r w:rsidR="00A20686" w:rsidRPr="0018585E">
        <w:rPr>
          <w:rFonts w:hint="eastAsia"/>
          <w:sz w:val="24"/>
        </w:rPr>
        <w:t>（对于消除不同变量之间的量纲</w:t>
      </w:r>
      <w:r w:rsidR="0027078D" w:rsidRPr="0018585E">
        <w:rPr>
          <w:rFonts w:hint="eastAsia"/>
          <w:sz w:val="24"/>
        </w:rPr>
        <w:t>差异</w:t>
      </w:r>
      <w:r w:rsidR="00A20686" w:rsidRPr="0018585E">
        <w:rPr>
          <w:rFonts w:hint="eastAsia"/>
          <w:sz w:val="24"/>
        </w:rPr>
        <w:t>以及</w:t>
      </w:r>
      <w:r w:rsidR="0027078D" w:rsidRPr="0018585E">
        <w:rPr>
          <w:rFonts w:hint="eastAsia"/>
          <w:sz w:val="24"/>
        </w:rPr>
        <w:t>增强</w:t>
      </w:r>
      <w:r w:rsidR="00A20686" w:rsidRPr="0018585E">
        <w:rPr>
          <w:rFonts w:hint="eastAsia"/>
          <w:sz w:val="24"/>
        </w:rPr>
        <w:t>分类模型的</w:t>
      </w:r>
      <w:commentRangeStart w:id="30"/>
      <w:r w:rsidR="00A20686" w:rsidRPr="0018585E">
        <w:rPr>
          <w:rFonts w:hint="eastAsia"/>
          <w:sz w:val="24"/>
        </w:rPr>
        <w:t>鲁棒性</w:t>
      </w:r>
      <w:commentRangeEnd w:id="30"/>
      <w:r w:rsidR="00554D62">
        <w:rPr>
          <w:rStyle w:val="CommentReference"/>
        </w:rPr>
        <w:commentReference w:id="30"/>
      </w:r>
      <w:r w:rsidR="00A20686" w:rsidRPr="0018585E">
        <w:rPr>
          <w:rFonts w:hint="eastAsia"/>
          <w:sz w:val="24"/>
        </w:rPr>
        <w:t>）</w:t>
      </w:r>
    </w:p>
    <w:p w14:paraId="08DB4B2C" w14:textId="77777777" w:rsidR="00E94012" w:rsidRPr="0018585E" w:rsidRDefault="005E7017" w:rsidP="0018585E">
      <w:pPr>
        <w:pStyle w:val="ListParagraph"/>
        <w:jc w:val="both"/>
        <w:rPr>
          <w:sz w:val="24"/>
        </w:rPr>
      </w:pPr>
      <w:r w:rsidRPr="0018585E">
        <w:rPr>
          <w:rFonts w:hint="eastAsia"/>
          <w:sz w:val="24"/>
        </w:rPr>
        <w:lastRenderedPageBreak/>
        <w:t>其中在缺失值填充阶段，我们考虑采用</w:t>
      </w:r>
      <w:commentRangeStart w:id="31"/>
      <w:r w:rsidRPr="0018585E">
        <w:rPr>
          <w:rFonts w:hint="eastAsia"/>
          <w:sz w:val="24"/>
        </w:rPr>
        <w:t>KNN</w:t>
      </w:r>
      <w:commentRangeEnd w:id="31"/>
      <w:r w:rsidR="00554D62">
        <w:rPr>
          <w:rStyle w:val="CommentReference"/>
        </w:rPr>
        <w:commentReference w:id="31"/>
      </w:r>
      <w:r w:rsidRPr="0018585E">
        <w:rPr>
          <w:rFonts w:hint="eastAsia"/>
          <w:sz w:val="24"/>
        </w:rPr>
        <w:t>算法进行缺失值填充</w:t>
      </w:r>
      <w:r w:rsidR="007C0402" w:rsidRPr="0018585E">
        <w:rPr>
          <w:rFonts w:hint="eastAsia"/>
          <w:sz w:val="24"/>
        </w:rPr>
        <w:t>，它通过计算高维空间上样本之间的距离来识别相邻点，</w:t>
      </w:r>
      <w:commentRangeStart w:id="32"/>
      <w:r w:rsidR="007C0402" w:rsidRPr="0018585E">
        <w:rPr>
          <w:rFonts w:hint="eastAsia"/>
          <w:sz w:val="24"/>
        </w:rPr>
        <w:t>并利用相邻观测值的完整值来估计缺失值</w:t>
      </w:r>
      <w:r w:rsidRPr="0018585E">
        <w:rPr>
          <w:rFonts w:hint="eastAsia"/>
          <w:sz w:val="24"/>
        </w:rPr>
        <w:t>，相比以往常用的均值及中位数填充方法更为可靠。</w:t>
      </w:r>
      <w:commentRangeEnd w:id="32"/>
      <w:r w:rsidR="00554D62">
        <w:rPr>
          <w:rStyle w:val="CommentReference"/>
        </w:rPr>
        <w:commentReference w:id="32"/>
      </w:r>
    </w:p>
    <w:p w14:paraId="5FDF842A" w14:textId="77777777" w:rsidR="00FF3254" w:rsidRPr="0018585E" w:rsidRDefault="00FF3254" w:rsidP="0018585E">
      <w:pPr>
        <w:pStyle w:val="ListParagraph"/>
        <w:jc w:val="both"/>
        <w:rPr>
          <w:sz w:val="24"/>
        </w:rPr>
      </w:pPr>
    </w:p>
    <w:p w14:paraId="1CDE2D68" w14:textId="77777777" w:rsidR="00D91AFD" w:rsidRPr="0018585E" w:rsidRDefault="00D91AFD" w:rsidP="0018585E">
      <w:pPr>
        <w:pStyle w:val="ListParagraph"/>
        <w:numPr>
          <w:ilvl w:val="0"/>
          <w:numId w:val="1"/>
        </w:numPr>
        <w:jc w:val="both"/>
        <w:rPr>
          <w:sz w:val="24"/>
        </w:rPr>
      </w:pPr>
      <w:r w:rsidRPr="0018585E">
        <w:rPr>
          <w:rFonts w:hint="eastAsia"/>
          <w:sz w:val="24"/>
        </w:rPr>
        <w:t>类别不平衡</w:t>
      </w:r>
      <w:r w:rsidR="00A20686" w:rsidRPr="0018585E">
        <w:rPr>
          <w:rFonts w:hint="eastAsia"/>
          <w:sz w:val="24"/>
        </w:rPr>
        <w:t>问题的</w:t>
      </w:r>
      <w:r w:rsidRPr="0018585E">
        <w:rPr>
          <w:rFonts w:hint="eastAsia"/>
          <w:sz w:val="24"/>
        </w:rPr>
        <w:t>处理</w:t>
      </w:r>
    </w:p>
    <w:p w14:paraId="1280A2B6" w14:textId="77777777" w:rsidR="00D91AFD" w:rsidRPr="0018585E" w:rsidRDefault="00D91AFD" w:rsidP="0018585E">
      <w:pPr>
        <w:pStyle w:val="ListParagraph"/>
        <w:jc w:val="both"/>
        <w:rPr>
          <w:sz w:val="24"/>
        </w:rPr>
      </w:pPr>
      <w:commentRangeStart w:id="33"/>
      <w:r w:rsidRPr="0018585E">
        <w:rPr>
          <w:rFonts w:hint="eastAsia"/>
          <w:sz w:val="24"/>
        </w:rPr>
        <w:t>对于在实际建模过</w:t>
      </w:r>
      <w:r w:rsidR="005A5D28" w:rsidRPr="0018585E">
        <w:rPr>
          <w:rFonts w:hint="eastAsia"/>
          <w:sz w:val="24"/>
        </w:rPr>
        <w:t>程中</w:t>
      </w:r>
      <w:r w:rsidRPr="0018585E">
        <w:rPr>
          <w:rFonts w:hint="eastAsia"/>
          <w:sz w:val="24"/>
        </w:rPr>
        <w:t>存在的目标变量类别不平衡问题</w:t>
      </w:r>
      <w:r w:rsidRPr="0018585E">
        <w:rPr>
          <w:rFonts w:hint="eastAsia"/>
          <w:sz w:val="24"/>
        </w:rPr>
        <w:t>(</w:t>
      </w:r>
      <w:r w:rsidRPr="0018585E">
        <w:rPr>
          <w:rFonts w:hint="eastAsia"/>
          <w:sz w:val="24"/>
        </w:rPr>
        <w:t>即样本中非抑郁人群数量远超抑郁人群数量，导致二个类别比例极不均衡</w:t>
      </w:r>
      <w:r w:rsidRPr="0018585E">
        <w:rPr>
          <w:sz w:val="24"/>
        </w:rPr>
        <w:t>)</w:t>
      </w:r>
      <w:r w:rsidRPr="0018585E">
        <w:rPr>
          <w:rFonts w:hint="eastAsia"/>
          <w:sz w:val="24"/>
        </w:rPr>
        <w:t>。</w:t>
      </w:r>
      <w:r w:rsidR="00A20686" w:rsidRPr="0018585E">
        <w:rPr>
          <w:rFonts w:hint="eastAsia"/>
          <w:sz w:val="24"/>
        </w:rPr>
        <w:t>我们拟采用：</w:t>
      </w:r>
      <w:commentRangeEnd w:id="33"/>
      <w:r w:rsidR="00554D62">
        <w:rPr>
          <w:rStyle w:val="CommentReference"/>
        </w:rPr>
        <w:commentReference w:id="33"/>
      </w:r>
    </w:p>
    <w:p w14:paraId="6BEECEDF" w14:textId="77777777" w:rsidR="00A20686" w:rsidRPr="0018585E" w:rsidRDefault="00A20686" w:rsidP="0018585E">
      <w:pPr>
        <w:pStyle w:val="ListParagraph"/>
        <w:jc w:val="both"/>
        <w:rPr>
          <w:sz w:val="24"/>
        </w:rPr>
      </w:pPr>
      <w:r w:rsidRPr="0018585E">
        <w:rPr>
          <w:sz w:val="24"/>
        </w:rPr>
        <w:fldChar w:fldCharType="begin"/>
      </w:r>
      <w:r w:rsidRPr="0018585E">
        <w:rPr>
          <w:sz w:val="24"/>
        </w:rPr>
        <w:instrText xml:space="preserve"> </w:instrText>
      </w:r>
      <w:r w:rsidRPr="0018585E">
        <w:rPr>
          <w:rFonts w:hint="eastAsia"/>
          <w:sz w:val="24"/>
        </w:rPr>
        <w:instrText>= 1 \* GB3</w:instrText>
      </w:r>
      <w:r w:rsidRPr="0018585E">
        <w:rPr>
          <w:sz w:val="24"/>
        </w:rPr>
        <w:instrText xml:space="preserve"> </w:instrText>
      </w:r>
      <w:r w:rsidRPr="0018585E">
        <w:rPr>
          <w:sz w:val="24"/>
        </w:rPr>
        <w:fldChar w:fldCharType="separate"/>
      </w:r>
      <w:r w:rsidRPr="0018585E">
        <w:rPr>
          <w:rFonts w:hint="eastAsia"/>
          <w:noProof/>
          <w:sz w:val="24"/>
        </w:rPr>
        <w:t>①</w:t>
      </w:r>
      <w:r w:rsidRPr="0018585E">
        <w:rPr>
          <w:sz w:val="24"/>
        </w:rPr>
        <w:fldChar w:fldCharType="end"/>
      </w:r>
      <w:r w:rsidR="00D04211" w:rsidRPr="0018585E">
        <w:rPr>
          <w:sz w:val="24"/>
        </w:rPr>
        <w:t xml:space="preserve"> </w:t>
      </w:r>
      <w:r w:rsidR="00D04211" w:rsidRPr="0018585E">
        <w:rPr>
          <w:rFonts w:hint="eastAsia"/>
          <w:sz w:val="24"/>
        </w:rPr>
        <w:t>上采样方法</w:t>
      </w:r>
      <w:r w:rsidR="00EF5E04" w:rsidRPr="0018585E">
        <w:rPr>
          <w:rFonts w:hint="eastAsia"/>
          <w:sz w:val="24"/>
        </w:rPr>
        <w:t>（</w:t>
      </w:r>
      <w:r w:rsidR="008D2CAE" w:rsidRPr="0018585E">
        <w:rPr>
          <w:rFonts w:hint="eastAsia"/>
          <w:sz w:val="24"/>
        </w:rPr>
        <w:t>从小样本类别中随机抽取一定量的样本来扩充样本量，使得与大样本量类别比例均衡</w:t>
      </w:r>
      <w:r w:rsidR="00EF5E04" w:rsidRPr="0018585E">
        <w:rPr>
          <w:rFonts w:hint="eastAsia"/>
          <w:sz w:val="24"/>
        </w:rPr>
        <w:t>）</w:t>
      </w:r>
    </w:p>
    <w:p w14:paraId="4383280A" w14:textId="77777777" w:rsidR="00D04211" w:rsidRPr="0018585E" w:rsidRDefault="00D04211" w:rsidP="0018585E">
      <w:pPr>
        <w:pStyle w:val="ListParagraph"/>
        <w:jc w:val="both"/>
        <w:rPr>
          <w:sz w:val="24"/>
        </w:rPr>
      </w:pPr>
      <w:r w:rsidRPr="0018585E">
        <w:rPr>
          <w:sz w:val="24"/>
        </w:rPr>
        <w:fldChar w:fldCharType="begin"/>
      </w:r>
      <w:r w:rsidRPr="0018585E">
        <w:rPr>
          <w:sz w:val="24"/>
        </w:rPr>
        <w:instrText xml:space="preserve"> </w:instrText>
      </w:r>
      <w:r w:rsidRPr="0018585E">
        <w:rPr>
          <w:rFonts w:hint="eastAsia"/>
          <w:sz w:val="24"/>
        </w:rPr>
        <w:instrText>= 2 \* GB3</w:instrText>
      </w:r>
      <w:r w:rsidRPr="0018585E">
        <w:rPr>
          <w:sz w:val="24"/>
        </w:rPr>
        <w:instrText xml:space="preserve"> </w:instrText>
      </w:r>
      <w:r w:rsidRPr="0018585E">
        <w:rPr>
          <w:sz w:val="24"/>
        </w:rPr>
        <w:fldChar w:fldCharType="separate"/>
      </w:r>
      <w:r w:rsidRPr="0018585E">
        <w:rPr>
          <w:rFonts w:hint="eastAsia"/>
          <w:noProof/>
          <w:sz w:val="24"/>
        </w:rPr>
        <w:t>②</w:t>
      </w:r>
      <w:r w:rsidRPr="0018585E">
        <w:rPr>
          <w:sz w:val="24"/>
        </w:rPr>
        <w:fldChar w:fldCharType="end"/>
      </w:r>
      <w:r w:rsidRPr="0018585E">
        <w:rPr>
          <w:rFonts w:hint="eastAsia"/>
          <w:sz w:val="24"/>
        </w:rPr>
        <w:t>下采样方法</w:t>
      </w:r>
      <w:r w:rsidR="00EF5E04" w:rsidRPr="0018585E">
        <w:rPr>
          <w:rFonts w:hint="eastAsia"/>
          <w:sz w:val="24"/>
        </w:rPr>
        <w:t>（</w:t>
      </w:r>
      <w:r w:rsidR="008D2CAE" w:rsidRPr="0018585E">
        <w:rPr>
          <w:rFonts w:hint="eastAsia"/>
          <w:sz w:val="24"/>
        </w:rPr>
        <w:t>从大样本类别中随机抽取一定量的样本，使得抽取的样本量与小样本量类别比例均衡）</w:t>
      </w:r>
    </w:p>
    <w:p w14:paraId="19A3D82F" w14:textId="77777777" w:rsidR="00D04211" w:rsidRPr="0018585E" w:rsidRDefault="00D04211" w:rsidP="0018585E">
      <w:pPr>
        <w:pStyle w:val="ListParagraph"/>
        <w:jc w:val="both"/>
        <w:rPr>
          <w:sz w:val="24"/>
        </w:rPr>
      </w:pPr>
      <w:r w:rsidRPr="0018585E">
        <w:rPr>
          <w:sz w:val="24"/>
        </w:rPr>
        <w:fldChar w:fldCharType="begin"/>
      </w:r>
      <w:r w:rsidRPr="0018585E">
        <w:rPr>
          <w:sz w:val="24"/>
        </w:rPr>
        <w:instrText xml:space="preserve"> </w:instrText>
      </w:r>
      <w:r w:rsidRPr="0018585E">
        <w:rPr>
          <w:rFonts w:hint="eastAsia"/>
          <w:sz w:val="24"/>
        </w:rPr>
        <w:instrText>= 3 \* GB3</w:instrText>
      </w:r>
      <w:r w:rsidRPr="0018585E">
        <w:rPr>
          <w:sz w:val="24"/>
        </w:rPr>
        <w:instrText xml:space="preserve"> </w:instrText>
      </w:r>
      <w:r w:rsidRPr="0018585E">
        <w:rPr>
          <w:sz w:val="24"/>
        </w:rPr>
        <w:fldChar w:fldCharType="separate"/>
      </w:r>
      <w:r w:rsidRPr="0018585E">
        <w:rPr>
          <w:rFonts w:hint="eastAsia"/>
          <w:noProof/>
          <w:sz w:val="24"/>
        </w:rPr>
        <w:t>③</w:t>
      </w:r>
      <w:r w:rsidRPr="0018585E">
        <w:rPr>
          <w:sz w:val="24"/>
        </w:rPr>
        <w:fldChar w:fldCharType="end"/>
      </w:r>
      <w:r w:rsidRPr="0018585E">
        <w:rPr>
          <w:rFonts w:hint="eastAsia"/>
          <w:sz w:val="24"/>
        </w:rPr>
        <w:t>SMOTE</w:t>
      </w:r>
      <w:r w:rsidRPr="0018585E">
        <w:rPr>
          <w:rFonts w:hint="eastAsia"/>
          <w:sz w:val="24"/>
        </w:rPr>
        <w:t>（</w:t>
      </w:r>
      <w:r w:rsidRPr="0018585E">
        <w:rPr>
          <w:rFonts w:hint="eastAsia"/>
          <w:sz w:val="24"/>
        </w:rPr>
        <w:t>S</w:t>
      </w:r>
      <w:r w:rsidRPr="0018585E">
        <w:rPr>
          <w:sz w:val="24"/>
        </w:rPr>
        <w:t>ynthetic Minority Over-sampling Technique</w:t>
      </w:r>
      <w:r w:rsidRPr="0018585E">
        <w:rPr>
          <w:rFonts w:hint="eastAsia"/>
          <w:sz w:val="24"/>
        </w:rPr>
        <w:t>）方法</w:t>
      </w:r>
      <w:r w:rsidR="00CD78C8" w:rsidRPr="0018585E">
        <w:rPr>
          <w:rFonts w:hint="eastAsia"/>
          <w:sz w:val="24"/>
        </w:rPr>
        <w:t>，即合成少数类过采样技术，它是基于随机过采样算法的一种改进方案，其基本思想是对少数类样本进行分析并根据少数类样本人工合成新样本添加到数据集中来达到均衡样本类别的目的。</w:t>
      </w:r>
    </w:p>
    <w:p w14:paraId="3DA940AA" w14:textId="77777777" w:rsidR="00992FDF" w:rsidRPr="0018585E" w:rsidRDefault="00992FDF" w:rsidP="0018585E">
      <w:pPr>
        <w:pStyle w:val="ListParagraph"/>
        <w:jc w:val="both"/>
        <w:rPr>
          <w:sz w:val="24"/>
        </w:rPr>
      </w:pPr>
    </w:p>
    <w:p w14:paraId="21229F70" w14:textId="77777777" w:rsidR="003B1E04" w:rsidRPr="0018585E" w:rsidRDefault="00F71B41" w:rsidP="0018585E">
      <w:pPr>
        <w:pStyle w:val="ListParagraph"/>
        <w:numPr>
          <w:ilvl w:val="0"/>
          <w:numId w:val="1"/>
        </w:numPr>
        <w:jc w:val="both"/>
        <w:rPr>
          <w:sz w:val="24"/>
        </w:rPr>
      </w:pPr>
      <w:r w:rsidRPr="0018585E">
        <w:rPr>
          <w:rFonts w:hint="eastAsia"/>
          <w:sz w:val="24"/>
        </w:rPr>
        <w:t>模型构建</w:t>
      </w:r>
    </w:p>
    <w:p w14:paraId="484B51D2" w14:textId="77777777" w:rsidR="00EA2DF7" w:rsidRPr="0018585E" w:rsidRDefault="003B1E04" w:rsidP="0018585E">
      <w:pPr>
        <w:pStyle w:val="ListParagraph"/>
        <w:jc w:val="both"/>
        <w:rPr>
          <w:sz w:val="24"/>
        </w:rPr>
      </w:pPr>
      <w:commentRangeStart w:id="34"/>
      <w:r w:rsidRPr="0018585E">
        <w:rPr>
          <w:rFonts w:hint="eastAsia"/>
          <w:sz w:val="24"/>
        </w:rPr>
        <w:t>在模型构建阶段，我们拟采用</w:t>
      </w:r>
      <w:r w:rsidRPr="0018585E">
        <w:rPr>
          <w:rFonts w:hint="eastAsia"/>
          <w:sz w:val="24"/>
        </w:rPr>
        <w:t>Mo</w:t>
      </w:r>
      <w:r w:rsidR="009079F8" w:rsidRPr="0018585E">
        <w:rPr>
          <w:sz w:val="24"/>
        </w:rPr>
        <w:t xml:space="preserve">del </w:t>
      </w:r>
      <w:r w:rsidR="009079F8" w:rsidRPr="0018585E">
        <w:rPr>
          <w:rFonts w:hint="eastAsia"/>
          <w:sz w:val="24"/>
        </w:rPr>
        <w:t>S</w:t>
      </w:r>
      <w:r w:rsidRPr="0018585E">
        <w:rPr>
          <w:sz w:val="24"/>
        </w:rPr>
        <w:t>tacking</w:t>
      </w:r>
      <w:r w:rsidRPr="0018585E">
        <w:rPr>
          <w:rFonts w:hint="eastAsia"/>
          <w:sz w:val="24"/>
        </w:rPr>
        <w:t>的集成方法来训练数据。</w:t>
      </w:r>
      <w:r w:rsidR="009A3963" w:rsidRPr="0018585E">
        <w:rPr>
          <w:rFonts w:hint="eastAsia"/>
          <w:sz w:val="24"/>
        </w:rPr>
        <w:t>Mo</w:t>
      </w:r>
      <w:r w:rsidR="009079F8" w:rsidRPr="0018585E">
        <w:rPr>
          <w:sz w:val="24"/>
        </w:rPr>
        <w:t>del S</w:t>
      </w:r>
      <w:r w:rsidR="009A3963" w:rsidRPr="0018585E">
        <w:rPr>
          <w:sz w:val="24"/>
        </w:rPr>
        <w:t>tacking</w:t>
      </w:r>
      <w:r w:rsidR="009A3963" w:rsidRPr="0018585E">
        <w:rPr>
          <w:rFonts w:hint="eastAsia"/>
          <w:sz w:val="24"/>
        </w:rPr>
        <w:t>方法</w:t>
      </w:r>
      <w:r w:rsidR="009E6E51" w:rsidRPr="0018585E">
        <w:rPr>
          <w:rFonts w:hint="eastAsia"/>
          <w:sz w:val="24"/>
        </w:rPr>
        <w:t>的基本思想是</w:t>
      </w:r>
      <w:r w:rsidR="00B12A74" w:rsidRPr="0018585E">
        <w:rPr>
          <w:rFonts w:hint="eastAsia"/>
          <w:sz w:val="24"/>
        </w:rPr>
        <w:t>同时训练多</w:t>
      </w:r>
      <w:r w:rsidR="009E6E51" w:rsidRPr="0018585E">
        <w:rPr>
          <w:rFonts w:hint="eastAsia"/>
          <w:sz w:val="24"/>
        </w:rPr>
        <w:t>个</w:t>
      </w:r>
      <w:r w:rsidR="00D76255" w:rsidRPr="0018585E">
        <w:rPr>
          <w:rFonts w:hint="eastAsia"/>
          <w:sz w:val="24"/>
        </w:rPr>
        <w:t>算法原理不尽相同</w:t>
      </w:r>
      <w:r w:rsidR="009E6E51" w:rsidRPr="0018585E">
        <w:rPr>
          <w:rFonts w:hint="eastAsia"/>
          <w:sz w:val="24"/>
        </w:rPr>
        <w:t>的机器学习算法</w:t>
      </w:r>
      <w:r w:rsidR="00187815" w:rsidRPr="0018585E">
        <w:rPr>
          <w:rFonts w:hint="eastAsia"/>
          <w:sz w:val="24"/>
        </w:rPr>
        <w:t>，其中每个模型都包含特征工程、特征选择、超参数调优等必要步骤</w:t>
      </w:r>
      <w:r w:rsidR="009E6E51" w:rsidRPr="0018585E">
        <w:rPr>
          <w:rFonts w:hint="eastAsia"/>
          <w:sz w:val="24"/>
        </w:rPr>
        <w:t>，并在此基础上训练一个元模型来组合它们，然后基于这些弱模型返回的多个预测结果输出最终的预测结果。同时，我们在融合算法的构建过程中采用</w:t>
      </w:r>
      <w:r w:rsidR="009E6E51" w:rsidRPr="0018585E">
        <w:rPr>
          <w:rFonts w:hint="eastAsia"/>
          <w:sz w:val="24"/>
        </w:rPr>
        <w:t>K</w:t>
      </w:r>
      <w:r w:rsidR="009E6E51" w:rsidRPr="0018585E">
        <w:rPr>
          <w:rFonts w:hint="eastAsia"/>
          <w:sz w:val="24"/>
        </w:rPr>
        <w:t>折交叉训练的方式来降低发生过拟合的可能性。</w:t>
      </w:r>
      <w:commentRangeEnd w:id="34"/>
      <w:r w:rsidR="00116F9E">
        <w:rPr>
          <w:rStyle w:val="CommentReference"/>
        </w:rPr>
        <w:commentReference w:id="34"/>
      </w:r>
    </w:p>
    <w:p w14:paraId="0C8EBFBB" w14:textId="77777777" w:rsidR="00D85824" w:rsidRPr="0018585E" w:rsidRDefault="00D85824" w:rsidP="0018585E">
      <w:pPr>
        <w:pStyle w:val="ListParagraph"/>
        <w:jc w:val="both"/>
        <w:rPr>
          <w:sz w:val="24"/>
        </w:rPr>
      </w:pPr>
    </w:p>
    <w:p w14:paraId="5B5E25A0" w14:textId="77777777" w:rsidR="003B1E04" w:rsidRPr="0018585E" w:rsidRDefault="00513AF6" w:rsidP="0018585E">
      <w:pPr>
        <w:pStyle w:val="ListParagraph"/>
        <w:jc w:val="both"/>
        <w:rPr>
          <w:sz w:val="24"/>
        </w:rPr>
      </w:pPr>
      <w:r w:rsidRPr="0018585E">
        <w:rPr>
          <w:sz w:val="24"/>
        </w:rPr>
        <w:t xml:space="preserve">Model </w:t>
      </w:r>
      <w:r w:rsidR="0031744B" w:rsidRPr="0018585E">
        <w:rPr>
          <w:sz w:val="24"/>
        </w:rPr>
        <w:t>S</w:t>
      </w:r>
      <w:r w:rsidRPr="0018585E">
        <w:rPr>
          <w:rFonts w:hint="eastAsia"/>
          <w:sz w:val="24"/>
        </w:rPr>
        <w:t>ta</w:t>
      </w:r>
      <w:r w:rsidRPr="0018585E">
        <w:rPr>
          <w:sz w:val="24"/>
        </w:rPr>
        <w:t>cking</w:t>
      </w:r>
      <w:r w:rsidR="00C807CC" w:rsidRPr="0018585E">
        <w:rPr>
          <w:rFonts w:hint="eastAsia"/>
          <w:sz w:val="24"/>
        </w:rPr>
        <w:t>方法的</w:t>
      </w:r>
      <w:r w:rsidR="00BE24FE" w:rsidRPr="0018585E">
        <w:rPr>
          <w:rFonts w:hint="eastAsia"/>
          <w:sz w:val="24"/>
        </w:rPr>
        <w:t>说明</w:t>
      </w:r>
      <w:r w:rsidRPr="0018585E">
        <w:rPr>
          <w:rFonts w:hint="eastAsia"/>
          <w:sz w:val="24"/>
        </w:rPr>
        <w:t>图请参考下图：</w:t>
      </w:r>
    </w:p>
    <w:p w14:paraId="45D649E9" w14:textId="77777777" w:rsidR="004A6826" w:rsidRPr="0018585E" w:rsidRDefault="004A6826" w:rsidP="0018585E">
      <w:pPr>
        <w:pStyle w:val="ListParagraph"/>
        <w:jc w:val="both"/>
        <w:rPr>
          <w:sz w:val="24"/>
        </w:rPr>
      </w:pPr>
    </w:p>
    <w:p w14:paraId="48DE40DE" w14:textId="77777777" w:rsidR="004A6826" w:rsidRPr="0018585E" w:rsidRDefault="004A6826" w:rsidP="0018585E">
      <w:pPr>
        <w:pStyle w:val="ListParagraph"/>
        <w:jc w:val="both"/>
        <w:rPr>
          <w:sz w:val="24"/>
        </w:rPr>
      </w:pPr>
      <w:commentRangeStart w:id="35"/>
      <w:r w:rsidRPr="0018585E">
        <w:rPr>
          <w:noProof/>
          <w:sz w:val="24"/>
        </w:rPr>
        <w:lastRenderedPageBreak/>
        <w:drawing>
          <wp:inline distT="0" distB="0" distL="0" distR="0" wp14:anchorId="69B5B52F" wp14:editId="7AF4BF29">
            <wp:extent cx="5025692" cy="55304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780" cy="5534908"/>
                    </a:xfrm>
                    <a:prstGeom prst="rect">
                      <a:avLst/>
                    </a:prstGeom>
                  </pic:spPr>
                </pic:pic>
              </a:graphicData>
            </a:graphic>
          </wp:inline>
        </w:drawing>
      </w:r>
      <w:commentRangeEnd w:id="35"/>
      <w:r w:rsidR="00116F9E">
        <w:rPr>
          <w:rStyle w:val="CommentReference"/>
        </w:rPr>
        <w:commentReference w:id="35"/>
      </w:r>
    </w:p>
    <w:p w14:paraId="116B5A98" w14:textId="77777777" w:rsidR="00892C58" w:rsidRPr="0018585E" w:rsidRDefault="00892C58" w:rsidP="0018585E">
      <w:pPr>
        <w:pStyle w:val="ListParagraph"/>
        <w:jc w:val="both"/>
        <w:rPr>
          <w:sz w:val="24"/>
        </w:rPr>
      </w:pPr>
    </w:p>
    <w:p w14:paraId="5E7F39CE" w14:textId="77777777" w:rsidR="008843A6" w:rsidRPr="0018585E" w:rsidRDefault="008843A6" w:rsidP="0018585E">
      <w:pPr>
        <w:pStyle w:val="ListParagraph"/>
        <w:jc w:val="both"/>
        <w:rPr>
          <w:sz w:val="24"/>
        </w:rPr>
      </w:pPr>
    </w:p>
    <w:p w14:paraId="51D983B4" w14:textId="77777777" w:rsidR="008843A6" w:rsidRPr="0018585E" w:rsidRDefault="00183C3D" w:rsidP="0018585E">
      <w:pPr>
        <w:pStyle w:val="ListParagraph"/>
        <w:numPr>
          <w:ilvl w:val="0"/>
          <w:numId w:val="1"/>
        </w:numPr>
        <w:jc w:val="both"/>
        <w:rPr>
          <w:sz w:val="24"/>
        </w:rPr>
      </w:pPr>
      <w:r w:rsidRPr="0018585E">
        <w:rPr>
          <w:rFonts w:hint="eastAsia"/>
          <w:sz w:val="24"/>
        </w:rPr>
        <w:t>模型评估</w:t>
      </w:r>
    </w:p>
    <w:p w14:paraId="209E7180" w14:textId="77777777" w:rsidR="005F4EFB" w:rsidRPr="0018585E" w:rsidRDefault="00183C3D" w:rsidP="0018585E">
      <w:pPr>
        <w:pStyle w:val="ListParagraph"/>
        <w:jc w:val="both"/>
        <w:rPr>
          <w:sz w:val="24"/>
        </w:rPr>
      </w:pPr>
      <w:commentRangeStart w:id="36"/>
      <w:r w:rsidRPr="0018585E">
        <w:rPr>
          <w:rFonts w:hint="eastAsia"/>
          <w:sz w:val="24"/>
        </w:rPr>
        <w:t>我们拟采用</w:t>
      </w:r>
      <w:r w:rsidR="005F4EFB" w:rsidRPr="0018585E">
        <w:rPr>
          <w:rFonts w:hint="eastAsia"/>
          <w:sz w:val="24"/>
        </w:rPr>
        <w:t>A</w:t>
      </w:r>
      <w:r w:rsidR="005F4EFB" w:rsidRPr="0018585E">
        <w:rPr>
          <w:sz w:val="24"/>
        </w:rPr>
        <w:t>ccuracy</w:t>
      </w:r>
      <w:r w:rsidR="005F4EFB" w:rsidRPr="0018585E">
        <w:rPr>
          <w:rFonts w:hint="eastAsia"/>
          <w:sz w:val="24"/>
        </w:rPr>
        <w:t>、</w:t>
      </w:r>
      <w:r w:rsidR="005F4EFB" w:rsidRPr="0018585E">
        <w:rPr>
          <w:rFonts w:hint="eastAsia"/>
          <w:sz w:val="24"/>
        </w:rPr>
        <w:t>A</w:t>
      </w:r>
      <w:r w:rsidR="005F4EFB" w:rsidRPr="0018585E">
        <w:rPr>
          <w:sz w:val="24"/>
        </w:rPr>
        <w:t>UC</w:t>
      </w:r>
      <w:r w:rsidR="005F4EFB" w:rsidRPr="0018585E">
        <w:rPr>
          <w:rFonts w:hint="eastAsia"/>
          <w:sz w:val="24"/>
        </w:rPr>
        <w:t>、</w:t>
      </w:r>
      <w:r w:rsidR="00760172" w:rsidRPr="0018585E">
        <w:rPr>
          <w:sz w:val="24"/>
        </w:rPr>
        <w:t>Precision</w:t>
      </w:r>
      <w:r w:rsidR="00760172" w:rsidRPr="0018585E">
        <w:rPr>
          <w:rFonts w:hint="eastAsia"/>
          <w:sz w:val="24"/>
        </w:rPr>
        <w:t>等指标来分别对单个模型以及融合模型进行评估。</w:t>
      </w:r>
      <w:commentRangeEnd w:id="36"/>
      <w:r w:rsidR="00116F9E">
        <w:rPr>
          <w:rStyle w:val="CommentReference"/>
        </w:rPr>
        <w:commentReference w:id="36"/>
      </w:r>
    </w:p>
    <w:p w14:paraId="7974FE8F" w14:textId="77777777" w:rsidR="00760172" w:rsidRPr="0018585E" w:rsidRDefault="00760172" w:rsidP="0018585E">
      <w:pPr>
        <w:pStyle w:val="ListParagraph"/>
        <w:jc w:val="both"/>
        <w:rPr>
          <w:sz w:val="24"/>
        </w:rPr>
      </w:pPr>
    </w:p>
    <w:p w14:paraId="1856A398" w14:textId="77777777" w:rsidR="00760172" w:rsidRPr="0018585E" w:rsidRDefault="00D516ED" w:rsidP="0018585E">
      <w:pPr>
        <w:pStyle w:val="ListParagraph"/>
        <w:numPr>
          <w:ilvl w:val="0"/>
          <w:numId w:val="1"/>
        </w:numPr>
        <w:jc w:val="both"/>
        <w:rPr>
          <w:sz w:val="24"/>
        </w:rPr>
      </w:pPr>
      <w:r w:rsidRPr="0018585E">
        <w:rPr>
          <w:rFonts w:hint="eastAsia"/>
          <w:sz w:val="24"/>
        </w:rPr>
        <w:t>特征重要性</w:t>
      </w:r>
    </w:p>
    <w:p w14:paraId="4ECECA92" w14:textId="77777777" w:rsidR="000622FF" w:rsidRPr="0018585E" w:rsidRDefault="007E3EE1" w:rsidP="0018585E">
      <w:pPr>
        <w:pStyle w:val="ListParagraph"/>
        <w:jc w:val="both"/>
        <w:rPr>
          <w:sz w:val="24"/>
        </w:rPr>
      </w:pPr>
      <w:commentRangeStart w:id="37"/>
      <w:r w:rsidRPr="0018585E">
        <w:rPr>
          <w:rFonts w:hint="eastAsia"/>
          <w:sz w:val="24"/>
        </w:rPr>
        <w:t>在我们选择</w:t>
      </w:r>
      <w:r w:rsidRPr="0018585E">
        <w:rPr>
          <w:sz w:val="24"/>
        </w:rPr>
        <w:t>tree</w:t>
      </w:r>
      <w:r w:rsidRPr="0018585E">
        <w:rPr>
          <w:rFonts w:hint="eastAsia"/>
          <w:sz w:val="24"/>
        </w:rPr>
        <w:t>-based</w:t>
      </w:r>
      <w:r w:rsidR="00A77BB7" w:rsidRPr="0018585E">
        <w:rPr>
          <w:rFonts w:hint="eastAsia"/>
          <w:sz w:val="24"/>
        </w:rPr>
        <w:t>类机器学习模型</w:t>
      </w:r>
      <w:r w:rsidR="000A10F1" w:rsidRPr="0018585E">
        <w:rPr>
          <w:rFonts w:hint="eastAsia"/>
          <w:sz w:val="24"/>
        </w:rPr>
        <w:t>训练数据集</w:t>
      </w:r>
      <w:r w:rsidR="00A77BB7" w:rsidRPr="0018585E">
        <w:rPr>
          <w:rFonts w:hint="eastAsia"/>
          <w:sz w:val="24"/>
        </w:rPr>
        <w:t>时（诸如随机森林</w:t>
      </w:r>
      <w:r w:rsidR="004D0B46" w:rsidRPr="0018585E">
        <w:rPr>
          <w:rFonts w:hint="eastAsia"/>
          <w:sz w:val="24"/>
        </w:rPr>
        <w:t>，</w:t>
      </w:r>
      <w:proofErr w:type="spellStart"/>
      <w:r w:rsidR="00500F8F" w:rsidRPr="0018585E">
        <w:rPr>
          <w:rFonts w:hint="eastAsia"/>
          <w:sz w:val="24"/>
        </w:rPr>
        <w:t>X</w:t>
      </w:r>
      <w:r w:rsidR="004D0B46" w:rsidRPr="0018585E">
        <w:rPr>
          <w:sz w:val="24"/>
        </w:rPr>
        <w:t>gboost</w:t>
      </w:r>
      <w:proofErr w:type="spellEnd"/>
      <w:r w:rsidR="004D0B46" w:rsidRPr="0018585E">
        <w:rPr>
          <w:rFonts w:hint="eastAsia"/>
          <w:sz w:val="24"/>
        </w:rPr>
        <w:t>等</w:t>
      </w:r>
      <w:r w:rsidR="00A77BB7" w:rsidRPr="0018585E">
        <w:rPr>
          <w:rFonts w:hint="eastAsia"/>
          <w:sz w:val="24"/>
        </w:rPr>
        <w:t>）</w:t>
      </w:r>
      <w:r w:rsidR="00AD61C8" w:rsidRPr="0018585E">
        <w:rPr>
          <w:sz w:val="24"/>
        </w:rPr>
        <w:t>,</w:t>
      </w:r>
      <w:r w:rsidR="00AD61C8" w:rsidRPr="0018585E">
        <w:rPr>
          <w:rFonts w:hint="eastAsia"/>
          <w:sz w:val="24"/>
        </w:rPr>
        <w:t>我们</w:t>
      </w:r>
      <w:r w:rsidR="00911EA1" w:rsidRPr="0018585E">
        <w:rPr>
          <w:rFonts w:hint="eastAsia"/>
          <w:sz w:val="24"/>
        </w:rPr>
        <w:t>可以通过计算基尼重要性来排列出具有较高重要性的特征</w:t>
      </w:r>
      <w:r w:rsidR="000622FF" w:rsidRPr="0018585E">
        <w:rPr>
          <w:rFonts w:hint="eastAsia"/>
          <w:sz w:val="24"/>
        </w:rPr>
        <w:t>变量。</w:t>
      </w:r>
      <w:commentRangeEnd w:id="37"/>
      <w:r w:rsidR="00116F9E">
        <w:rPr>
          <w:rStyle w:val="CommentReference"/>
        </w:rPr>
        <w:commentReference w:id="37"/>
      </w:r>
    </w:p>
    <w:p w14:paraId="6E3E2066" w14:textId="77777777" w:rsidR="00D516ED" w:rsidRPr="0018585E" w:rsidRDefault="00F13624" w:rsidP="0018585E">
      <w:pPr>
        <w:pStyle w:val="ListParagraph"/>
        <w:jc w:val="both"/>
        <w:rPr>
          <w:sz w:val="24"/>
        </w:rPr>
      </w:pPr>
      <w:r w:rsidRPr="0018585E">
        <w:rPr>
          <w:rFonts w:hint="eastAsia"/>
          <w:sz w:val="24"/>
        </w:rPr>
        <w:t>另外，我们拟采用</w:t>
      </w:r>
      <w:r w:rsidRPr="0018585E">
        <w:rPr>
          <w:rFonts w:hint="eastAsia"/>
          <w:sz w:val="24"/>
        </w:rPr>
        <w:t>SHAP</w:t>
      </w:r>
      <w:r w:rsidRPr="0018585E">
        <w:rPr>
          <w:rFonts w:hint="eastAsia"/>
          <w:sz w:val="24"/>
        </w:rPr>
        <w:t>值来计算特征重要性，</w:t>
      </w:r>
      <w:r w:rsidRPr="0018585E">
        <w:rPr>
          <w:rFonts w:hint="eastAsia"/>
          <w:sz w:val="24"/>
        </w:rPr>
        <w:t>SHAP</w:t>
      </w:r>
      <w:r w:rsidRPr="0018585E">
        <w:rPr>
          <w:rFonts w:hint="eastAsia"/>
          <w:sz w:val="24"/>
        </w:rPr>
        <w:t>值是通过博弈论中的</w:t>
      </w:r>
      <w:r w:rsidRPr="0018585E">
        <w:rPr>
          <w:rFonts w:hint="eastAsia"/>
          <w:sz w:val="24"/>
        </w:rPr>
        <w:t>S</w:t>
      </w:r>
      <w:r w:rsidRPr="0018585E">
        <w:rPr>
          <w:sz w:val="24"/>
        </w:rPr>
        <w:t>hapley</w:t>
      </w:r>
      <w:r w:rsidRPr="0018585E">
        <w:rPr>
          <w:rFonts w:hint="eastAsia"/>
          <w:sz w:val="24"/>
        </w:rPr>
        <w:t>值来估计每个特征如何对预测作出贡献。</w:t>
      </w:r>
      <w:commentRangeStart w:id="38"/>
      <w:r w:rsidRPr="0018585E">
        <w:rPr>
          <w:rFonts w:hint="eastAsia"/>
          <w:sz w:val="24"/>
        </w:rPr>
        <w:t>SHAP</w:t>
      </w:r>
      <w:r w:rsidRPr="0018585E">
        <w:rPr>
          <w:rFonts w:hint="eastAsia"/>
          <w:sz w:val="24"/>
        </w:rPr>
        <w:t>值相比于基尼重要性能提供更多的信息，如特征如何会如何影响预测值等。</w:t>
      </w:r>
      <w:commentRangeEnd w:id="38"/>
      <w:r w:rsidR="00116F9E">
        <w:rPr>
          <w:rStyle w:val="CommentReference"/>
        </w:rPr>
        <w:commentReference w:id="38"/>
      </w:r>
    </w:p>
    <w:p w14:paraId="606DCF55" w14:textId="77777777" w:rsidR="00D50558" w:rsidRPr="0018585E" w:rsidRDefault="00D50558" w:rsidP="0018585E">
      <w:pPr>
        <w:pStyle w:val="ListParagraph"/>
        <w:jc w:val="both"/>
        <w:rPr>
          <w:sz w:val="24"/>
        </w:rPr>
      </w:pPr>
      <w:r w:rsidRPr="0018585E">
        <w:rPr>
          <w:rFonts w:hint="eastAsia"/>
          <w:sz w:val="24"/>
        </w:rPr>
        <w:lastRenderedPageBreak/>
        <w:t>我们希望通过计算特征重要性来指导我们设计问卷过程中需要注意的重要问题。</w:t>
      </w:r>
    </w:p>
    <w:p w14:paraId="6FB7C778" w14:textId="77777777" w:rsidR="00D50558" w:rsidRDefault="00D50558" w:rsidP="0018585E">
      <w:pPr>
        <w:pStyle w:val="ListParagraph"/>
        <w:jc w:val="both"/>
        <w:rPr>
          <w:ins w:id="39" w:author="Chenkai Wu" w:date="2021-01-24T09:56:00Z"/>
          <w:sz w:val="24"/>
        </w:rPr>
      </w:pPr>
    </w:p>
    <w:p w14:paraId="71FA6831" w14:textId="45CCC7B6" w:rsidR="00116F9E" w:rsidRDefault="00116F9E" w:rsidP="0018585E">
      <w:pPr>
        <w:pStyle w:val="ListParagraph"/>
        <w:jc w:val="both"/>
        <w:rPr>
          <w:ins w:id="40" w:author="Chenkai Wu" w:date="2021-01-24T09:56:00Z"/>
          <w:sz w:val="24"/>
        </w:rPr>
      </w:pPr>
      <w:ins w:id="41" w:author="Chenkai Wu" w:date="2021-01-24T09:56:00Z">
        <w:r>
          <w:rPr>
            <w:rFonts w:hint="eastAsia"/>
            <w:sz w:val="24"/>
          </w:rPr>
          <w:t>重新</w:t>
        </w:r>
        <w:r>
          <w:rPr>
            <w:rFonts w:hint="eastAsia"/>
            <w:sz w:val="24"/>
          </w:rPr>
          <w:t>fit simple model</w:t>
        </w:r>
      </w:ins>
    </w:p>
    <w:p w14:paraId="5C16755F" w14:textId="77777777" w:rsidR="00116F9E" w:rsidRDefault="00116F9E" w:rsidP="0018585E">
      <w:pPr>
        <w:pStyle w:val="ListParagraph"/>
        <w:jc w:val="both"/>
        <w:rPr>
          <w:ins w:id="42" w:author="Chenkai Wu" w:date="2021-01-24T09:56:00Z"/>
          <w:sz w:val="24"/>
        </w:rPr>
      </w:pPr>
    </w:p>
    <w:p w14:paraId="64A198B3" w14:textId="4BB539D1" w:rsidR="00116F9E" w:rsidRDefault="00116F9E" w:rsidP="0018585E">
      <w:pPr>
        <w:pStyle w:val="ListParagraph"/>
        <w:jc w:val="both"/>
        <w:rPr>
          <w:ins w:id="43" w:author="Chenkai Wu" w:date="2021-01-24T09:56:00Z"/>
          <w:sz w:val="24"/>
        </w:rPr>
      </w:pPr>
      <w:ins w:id="44" w:author="Chenkai Wu" w:date="2021-01-24T09:56:00Z">
        <w:r>
          <w:rPr>
            <w:rFonts w:hint="eastAsia"/>
            <w:sz w:val="24"/>
          </w:rPr>
          <w:t>和原模型的比较</w:t>
        </w:r>
      </w:ins>
    </w:p>
    <w:p w14:paraId="0277DFA5" w14:textId="77777777" w:rsidR="00116F9E" w:rsidRDefault="00116F9E" w:rsidP="0018585E">
      <w:pPr>
        <w:pStyle w:val="ListParagraph"/>
        <w:jc w:val="both"/>
        <w:rPr>
          <w:ins w:id="45" w:author="Chenkai Wu" w:date="2021-01-24T09:56:00Z"/>
          <w:sz w:val="24"/>
        </w:rPr>
      </w:pPr>
    </w:p>
    <w:p w14:paraId="4BCB72D1" w14:textId="794A9381" w:rsidR="00116F9E" w:rsidRPr="0018585E" w:rsidRDefault="00116F9E" w:rsidP="0018585E">
      <w:pPr>
        <w:pStyle w:val="ListParagraph"/>
        <w:jc w:val="both"/>
        <w:rPr>
          <w:sz w:val="24"/>
        </w:rPr>
      </w:pPr>
      <w:ins w:id="46" w:author="Chenkai Wu" w:date="2021-01-24T09:58:00Z">
        <w:r>
          <w:rPr>
            <w:rFonts w:hint="eastAsia"/>
            <w:sz w:val="24"/>
          </w:rPr>
          <w:t>介绍最终的结果是什么</w:t>
        </w:r>
        <w:r>
          <w:rPr>
            <w:rFonts w:hint="eastAsia"/>
            <w:sz w:val="24"/>
          </w:rPr>
          <w:t xml:space="preserve"> </w:t>
        </w:r>
        <w:r>
          <w:rPr>
            <w:sz w:val="24"/>
          </w:rPr>
          <w:t xml:space="preserve">-- </w:t>
        </w:r>
        <w:r>
          <w:rPr>
            <w:rFonts w:hint="eastAsia"/>
            <w:sz w:val="24"/>
          </w:rPr>
          <w:t>每一个个体得到一个</w:t>
        </w:r>
        <w:r>
          <w:rPr>
            <w:rFonts w:hint="eastAsia"/>
            <w:sz w:val="24"/>
          </w:rPr>
          <w:t>2</w:t>
        </w:r>
        <w:r>
          <w:rPr>
            <w:rFonts w:hint="eastAsia"/>
            <w:sz w:val="24"/>
          </w:rPr>
          <w:t>年内发生抑郁的风险预测（百分比）</w:t>
        </w:r>
      </w:ins>
    </w:p>
    <w:p w14:paraId="786C2D64" w14:textId="77777777" w:rsidR="00892C58" w:rsidRPr="0018585E" w:rsidRDefault="00892C58" w:rsidP="0018585E">
      <w:pPr>
        <w:pStyle w:val="ListParagraph"/>
        <w:jc w:val="both"/>
        <w:rPr>
          <w:sz w:val="24"/>
        </w:rPr>
      </w:pPr>
    </w:p>
    <w:p w14:paraId="69165D9F" w14:textId="77777777" w:rsidR="00D85824" w:rsidRPr="0018585E" w:rsidRDefault="00D85824" w:rsidP="0018585E">
      <w:pPr>
        <w:pStyle w:val="ListParagraph"/>
        <w:jc w:val="both"/>
        <w:rPr>
          <w:sz w:val="24"/>
        </w:rPr>
      </w:pPr>
    </w:p>
    <w:p w14:paraId="1A128630" w14:textId="77777777" w:rsidR="00D85824" w:rsidRPr="0018585E" w:rsidRDefault="00D85824" w:rsidP="0018585E">
      <w:pPr>
        <w:pStyle w:val="ListParagraph"/>
        <w:jc w:val="both"/>
        <w:rPr>
          <w:sz w:val="24"/>
        </w:rPr>
      </w:pPr>
    </w:p>
    <w:p w14:paraId="53B2A8B7" w14:textId="77777777" w:rsidR="004A6826" w:rsidRPr="0018585E" w:rsidRDefault="004A6826" w:rsidP="0018585E">
      <w:pPr>
        <w:pStyle w:val="ListParagraph"/>
        <w:jc w:val="both"/>
        <w:rPr>
          <w:sz w:val="24"/>
        </w:rPr>
      </w:pPr>
    </w:p>
    <w:p w14:paraId="07FF670D" w14:textId="77777777" w:rsidR="004A6826" w:rsidRPr="0018585E" w:rsidRDefault="004A6826" w:rsidP="0018585E">
      <w:pPr>
        <w:pStyle w:val="ListParagraph"/>
        <w:jc w:val="both"/>
        <w:rPr>
          <w:sz w:val="24"/>
        </w:rPr>
      </w:pPr>
    </w:p>
    <w:p w14:paraId="6C2106C8" w14:textId="77777777" w:rsidR="00A20686" w:rsidRPr="0018585E" w:rsidRDefault="00A20686" w:rsidP="0018585E">
      <w:pPr>
        <w:pStyle w:val="ListParagraph"/>
        <w:jc w:val="both"/>
        <w:rPr>
          <w:sz w:val="24"/>
        </w:rPr>
      </w:pPr>
    </w:p>
    <w:p w14:paraId="4A0E152D" w14:textId="77777777" w:rsidR="00D91AFD" w:rsidRPr="0018585E" w:rsidRDefault="00D91AFD" w:rsidP="0018585E">
      <w:pPr>
        <w:pStyle w:val="ListParagraph"/>
        <w:jc w:val="both"/>
        <w:rPr>
          <w:sz w:val="24"/>
        </w:rPr>
      </w:pPr>
    </w:p>
    <w:p w14:paraId="194F3631" w14:textId="77777777" w:rsidR="0021706F" w:rsidRDefault="0021706F" w:rsidP="0018585E">
      <w:pPr>
        <w:pStyle w:val="ListParagraph"/>
        <w:jc w:val="both"/>
        <w:rPr>
          <w:ins w:id="47" w:author="Chenkai Wu" w:date="2021-01-24T10:09:00Z"/>
          <w:sz w:val="24"/>
        </w:rPr>
      </w:pPr>
      <w:r w:rsidRPr="0018585E">
        <w:rPr>
          <w:rFonts w:hint="eastAsia"/>
          <w:sz w:val="24"/>
        </w:rPr>
        <w:t xml:space="preserve"> </w:t>
      </w:r>
      <w:r w:rsidRPr="0018585E">
        <w:rPr>
          <w:sz w:val="24"/>
        </w:rPr>
        <w:t xml:space="preserve"> </w:t>
      </w:r>
    </w:p>
    <w:p w14:paraId="161A4018" w14:textId="77777777" w:rsidR="00491898" w:rsidRDefault="00491898" w:rsidP="0018585E">
      <w:pPr>
        <w:pStyle w:val="ListParagraph"/>
        <w:jc w:val="both"/>
        <w:rPr>
          <w:ins w:id="48" w:author="Chenkai Wu" w:date="2021-01-24T10:09:00Z"/>
          <w:sz w:val="24"/>
        </w:rPr>
      </w:pPr>
    </w:p>
    <w:p w14:paraId="081983E2" w14:textId="77777777" w:rsidR="00491898" w:rsidRDefault="00491898" w:rsidP="0018585E">
      <w:pPr>
        <w:pStyle w:val="ListParagraph"/>
        <w:jc w:val="both"/>
        <w:rPr>
          <w:ins w:id="49" w:author="Chenkai Wu" w:date="2021-01-24T10:09:00Z"/>
          <w:sz w:val="24"/>
        </w:rPr>
      </w:pPr>
    </w:p>
    <w:p w14:paraId="55E51A31" w14:textId="512AA044" w:rsidR="00491898" w:rsidRDefault="00491898">
      <w:pPr>
        <w:rPr>
          <w:ins w:id="50" w:author="Chenkai Wu" w:date="2021-01-24T10:09:00Z"/>
          <w:sz w:val="24"/>
        </w:rPr>
      </w:pPr>
      <w:ins w:id="51" w:author="Chenkai Wu" w:date="2021-01-24T10:09:00Z">
        <w:r>
          <w:rPr>
            <w:sz w:val="24"/>
          </w:rPr>
          <w:br w:type="page"/>
        </w:r>
      </w:ins>
    </w:p>
    <w:p w14:paraId="6B534211" w14:textId="08350810" w:rsidR="00491898" w:rsidRDefault="00491898" w:rsidP="0018585E">
      <w:pPr>
        <w:pStyle w:val="ListParagraph"/>
        <w:jc w:val="both"/>
        <w:rPr>
          <w:ins w:id="52" w:author="Chenkai Wu" w:date="2021-01-24T10:09:00Z"/>
          <w:rFonts w:hint="eastAsia"/>
          <w:sz w:val="24"/>
        </w:rPr>
      </w:pPr>
      <w:ins w:id="53" w:author="Chenkai Wu" w:date="2021-01-24T10:09:00Z">
        <w:r>
          <w:rPr>
            <w:rFonts w:hint="eastAsia"/>
            <w:sz w:val="24"/>
          </w:rPr>
          <w:lastRenderedPageBreak/>
          <w:t>数据库介绍</w:t>
        </w:r>
      </w:ins>
    </w:p>
    <w:p w14:paraId="758300E9" w14:textId="644CD550" w:rsidR="00491898" w:rsidRDefault="00491898" w:rsidP="0018585E">
      <w:pPr>
        <w:pStyle w:val="ListParagraph"/>
        <w:jc w:val="both"/>
        <w:rPr>
          <w:ins w:id="54" w:author="Chenkai Wu" w:date="2021-01-24T10:10:00Z"/>
          <w:rFonts w:hint="eastAsia"/>
          <w:sz w:val="24"/>
        </w:rPr>
      </w:pPr>
      <w:ins w:id="55" w:author="Chenkai Wu" w:date="2021-01-24T10:09:00Z">
        <w:r>
          <w:rPr>
            <w:rFonts w:hint="eastAsia"/>
            <w:sz w:val="24"/>
          </w:rPr>
          <w:t>2014</w:t>
        </w:r>
        <w:r>
          <w:rPr>
            <w:rFonts w:hint="eastAsia"/>
            <w:sz w:val="24"/>
          </w:rPr>
          <w:t>全国追踪调查</w:t>
        </w:r>
      </w:ins>
      <w:ins w:id="56" w:author="Chenkai Wu" w:date="2021-01-24T10:10:00Z">
        <w:r>
          <w:rPr>
            <w:sz w:val="24"/>
          </w:rPr>
          <w:fldChar w:fldCharType="begin"/>
        </w:r>
        <w:r>
          <w:rPr>
            <w:sz w:val="24"/>
          </w:rPr>
          <w:instrText xml:space="preserve"> HYPERLINK "</w:instrText>
        </w:r>
        <w:r w:rsidRPr="00491898">
          <w:rPr>
            <w:sz w:val="24"/>
          </w:rPr>
          <w:instrText>http://charls.pku.edu.cn/pages/data/2014-charls-wave3/zh-cn.html</w:instrText>
        </w:r>
        <w:r>
          <w:rPr>
            <w:sz w:val="24"/>
          </w:rPr>
          <w:instrText xml:space="preserve">" </w:instrText>
        </w:r>
        <w:r>
          <w:rPr>
            <w:sz w:val="24"/>
          </w:rPr>
          <w:fldChar w:fldCharType="separate"/>
        </w:r>
        <w:r w:rsidRPr="00400E86">
          <w:rPr>
            <w:rStyle w:val="Hyperlink"/>
            <w:sz w:val="24"/>
          </w:rPr>
          <w:t>http://charls.pku.edu.c</w:t>
        </w:r>
        <w:r w:rsidRPr="00400E86">
          <w:rPr>
            <w:rStyle w:val="Hyperlink"/>
            <w:sz w:val="24"/>
          </w:rPr>
          <w:t>n</w:t>
        </w:r>
        <w:r w:rsidRPr="00400E86">
          <w:rPr>
            <w:rStyle w:val="Hyperlink"/>
            <w:sz w:val="24"/>
          </w:rPr>
          <w:t>/pages/data/2014-charls-wave3/zh-cn.html</w:t>
        </w:r>
        <w:r>
          <w:rPr>
            <w:sz w:val="24"/>
          </w:rPr>
          <w:fldChar w:fldCharType="end"/>
        </w:r>
      </w:ins>
    </w:p>
    <w:p w14:paraId="008C92BE" w14:textId="38BCF1DC" w:rsidR="00491898" w:rsidRDefault="00491898" w:rsidP="00491898">
      <w:pPr>
        <w:pStyle w:val="ListParagraph"/>
        <w:jc w:val="both"/>
        <w:rPr>
          <w:ins w:id="57" w:author="Chenkai Wu" w:date="2021-01-24T10:12:00Z"/>
          <w:rFonts w:hint="eastAsia"/>
          <w:sz w:val="24"/>
        </w:rPr>
      </w:pPr>
      <w:ins w:id="58" w:author="Chenkai Wu" w:date="2021-01-24T10:13:00Z">
        <w:r>
          <w:rPr>
            <w:rFonts w:hint="eastAsia"/>
            <w:sz w:val="24"/>
          </w:rPr>
          <w:t>从网站上下载并打开数据库，</w:t>
        </w:r>
      </w:ins>
      <w:ins w:id="59" w:author="Chenkai Wu" w:date="2021-01-24T10:10:00Z">
        <w:r>
          <w:rPr>
            <w:rFonts w:hint="eastAsia"/>
            <w:sz w:val="24"/>
          </w:rPr>
          <w:t>数一下</w:t>
        </w:r>
      </w:ins>
      <w:ins w:id="60" w:author="Chenkai Wu" w:date="2021-01-24T10:12:00Z">
        <w:r>
          <w:rPr>
            <w:rFonts w:hint="eastAsia"/>
            <w:sz w:val="24"/>
          </w:rPr>
          <w:t>下图（不包括划去的类别）</w:t>
        </w:r>
      </w:ins>
      <w:ins w:id="61" w:author="Chenkai Wu" w:date="2021-01-24T10:10:00Z">
        <w:r>
          <w:rPr>
            <w:rFonts w:hint="eastAsia"/>
            <w:sz w:val="24"/>
          </w:rPr>
          <w:t>每一个模块中除了</w:t>
        </w:r>
        <w:r>
          <w:rPr>
            <w:rFonts w:hint="eastAsia"/>
            <w:sz w:val="24"/>
          </w:rPr>
          <w:t>id</w:t>
        </w:r>
        <w:r>
          <w:rPr>
            <w:rFonts w:hint="eastAsia"/>
            <w:sz w:val="24"/>
          </w:rPr>
          <w:t>类的变量外，共有多少</w:t>
        </w:r>
      </w:ins>
      <w:ins w:id="62" w:author="Chenkai Wu" w:date="2021-01-24T10:11:00Z">
        <w:r>
          <w:rPr>
            <w:rFonts w:hint="eastAsia"/>
            <w:sz w:val="24"/>
          </w:rPr>
          <w:t>变量</w:t>
        </w:r>
      </w:ins>
    </w:p>
    <w:p w14:paraId="0A83F877" w14:textId="06D9295B" w:rsidR="00491898" w:rsidRDefault="00491898" w:rsidP="00491898">
      <w:pPr>
        <w:pStyle w:val="ListParagraph"/>
        <w:jc w:val="both"/>
        <w:rPr>
          <w:ins w:id="63" w:author="Chenkai Wu" w:date="2021-01-24T10:12:00Z"/>
          <w:rFonts w:hint="eastAsia"/>
          <w:sz w:val="24"/>
        </w:rPr>
      </w:pPr>
      <w:ins w:id="64" w:author="Chenkai Wu" w:date="2021-01-24T10:12:00Z">
        <w:r>
          <w:rPr>
            <w:rFonts w:hint="eastAsia"/>
            <w:noProof/>
            <w:sz w:val="24"/>
          </w:rPr>
          <w:drawing>
            <wp:inline distT="0" distB="0" distL="0" distR="0" wp14:anchorId="67048595" wp14:editId="29ED1206">
              <wp:extent cx="3754755" cy="4270375"/>
              <wp:effectExtent l="0" t="0" r="4445" b="0"/>
              <wp:docPr id="11" name="Picture 11" descr="Screen%20Shot%202021-01-24%20at%2010.06.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1-01-24%20at%2010.06.50%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755" cy="4270375"/>
                      </a:xfrm>
                      <a:prstGeom prst="rect">
                        <a:avLst/>
                      </a:prstGeom>
                      <a:noFill/>
                      <a:ln>
                        <a:noFill/>
                      </a:ln>
                    </pic:spPr>
                  </pic:pic>
                </a:graphicData>
              </a:graphic>
            </wp:inline>
          </w:drawing>
        </w:r>
        <w:bookmarkStart w:id="65" w:name="_GoBack"/>
        <w:bookmarkEnd w:id="65"/>
      </w:ins>
    </w:p>
    <w:p w14:paraId="54143760" w14:textId="77777777" w:rsidR="00491898" w:rsidRDefault="00491898" w:rsidP="00491898">
      <w:pPr>
        <w:pStyle w:val="ListParagraph"/>
        <w:jc w:val="both"/>
        <w:rPr>
          <w:ins w:id="66" w:author="Chenkai Wu" w:date="2021-01-24T10:12:00Z"/>
          <w:rFonts w:hint="eastAsia"/>
          <w:sz w:val="24"/>
        </w:rPr>
      </w:pPr>
    </w:p>
    <w:p w14:paraId="3DB18C96" w14:textId="26A83341" w:rsidR="00491898" w:rsidRDefault="00491898" w:rsidP="00491898">
      <w:pPr>
        <w:pStyle w:val="ListParagraph"/>
        <w:jc w:val="both"/>
        <w:rPr>
          <w:ins w:id="67" w:author="Chenkai Wu" w:date="2021-01-24T10:11:00Z"/>
          <w:rFonts w:hint="eastAsia"/>
          <w:sz w:val="24"/>
        </w:rPr>
      </w:pPr>
      <w:ins w:id="68" w:author="Chenkai Wu" w:date="2021-01-24T10:12:00Z">
        <w:r>
          <w:rPr>
            <w:rFonts w:hint="eastAsia"/>
            <w:sz w:val="24"/>
          </w:rPr>
          <w:t>2013</w:t>
        </w:r>
        <w:r>
          <w:rPr>
            <w:rFonts w:hint="eastAsia"/>
            <w:sz w:val="24"/>
          </w:rPr>
          <w:t>调查</w:t>
        </w:r>
        <w:r w:rsidRPr="00491898">
          <w:rPr>
            <w:sz w:val="24"/>
          </w:rPr>
          <w:t>http://charls.pku.edu.cn/pages/data/2013-charls-wave2/zh-cn.html</w:t>
        </w:r>
      </w:ins>
    </w:p>
    <w:p w14:paraId="19509B35" w14:textId="1B4F9387" w:rsidR="00491898" w:rsidRDefault="00491898" w:rsidP="00491898">
      <w:pPr>
        <w:pStyle w:val="ListParagraph"/>
        <w:jc w:val="both"/>
        <w:rPr>
          <w:ins w:id="69" w:author="Chenkai Wu" w:date="2021-01-24T10:12:00Z"/>
          <w:rFonts w:hint="eastAsia"/>
          <w:sz w:val="24"/>
        </w:rPr>
      </w:pPr>
      <w:ins w:id="70" w:author="Chenkai Wu" w:date="2021-01-24T10:13:00Z">
        <w:r>
          <w:rPr>
            <w:rFonts w:hint="eastAsia"/>
            <w:sz w:val="24"/>
          </w:rPr>
          <w:t>从网站上下载并打开数据库，</w:t>
        </w:r>
      </w:ins>
      <w:ins w:id="71" w:author="Chenkai Wu" w:date="2021-01-24T10:12:00Z">
        <w:r>
          <w:rPr>
            <w:rFonts w:hint="eastAsia"/>
            <w:sz w:val="24"/>
          </w:rPr>
          <w:t>数一下</w:t>
        </w:r>
      </w:ins>
      <w:ins w:id="72" w:author="Chenkai Wu" w:date="2021-01-24T10:13:00Z">
        <w:r>
          <w:rPr>
            <w:rFonts w:hint="eastAsia"/>
            <w:sz w:val="24"/>
          </w:rPr>
          <w:t>下面两张图</w:t>
        </w:r>
      </w:ins>
      <w:ins w:id="73" w:author="Chenkai Wu" w:date="2021-01-24T10:12:00Z">
        <w:r>
          <w:rPr>
            <w:rFonts w:hint="eastAsia"/>
            <w:sz w:val="24"/>
          </w:rPr>
          <w:t>每一个模块中除了</w:t>
        </w:r>
        <w:r>
          <w:rPr>
            <w:rFonts w:hint="eastAsia"/>
            <w:sz w:val="24"/>
          </w:rPr>
          <w:t>id</w:t>
        </w:r>
        <w:r>
          <w:rPr>
            <w:rFonts w:hint="eastAsia"/>
            <w:sz w:val="24"/>
          </w:rPr>
          <w:t>类的变量外，共有多少变量</w:t>
        </w:r>
      </w:ins>
    </w:p>
    <w:p w14:paraId="2E192855" w14:textId="77777777" w:rsidR="00491898" w:rsidRDefault="00491898" w:rsidP="00491898">
      <w:pPr>
        <w:pStyle w:val="ListParagraph"/>
        <w:jc w:val="both"/>
        <w:rPr>
          <w:ins w:id="74" w:author="Chenkai Wu" w:date="2021-01-24T10:12:00Z"/>
          <w:rFonts w:hint="eastAsia"/>
          <w:sz w:val="24"/>
        </w:rPr>
      </w:pPr>
    </w:p>
    <w:p w14:paraId="445EFB13" w14:textId="03EFA713" w:rsidR="00491898" w:rsidRPr="00491898" w:rsidRDefault="00491898" w:rsidP="00491898">
      <w:pPr>
        <w:pStyle w:val="ListParagraph"/>
        <w:jc w:val="both"/>
        <w:rPr>
          <w:rFonts w:hint="eastAsia"/>
          <w:sz w:val="24"/>
        </w:rPr>
      </w:pPr>
      <w:ins w:id="75" w:author="Chenkai Wu" w:date="2021-01-24T10:12:00Z">
        <w:r>
          <w:rPr>
            <w:rFonts w:hint="eastAsia"/>
            <w:noProof/>
            <w:sz w:val="24"/>
          </w:rPr>
          <w:lastRenderedPageBreak/>
          <w:drawing>
            <wp:inline distT="0" distB="0" distL="0" distR="0" wp14:anchorId="0C5BF988" wp14:editId="3FFACD38">
              <wp:extent cx="5398770" cy="7441565"/>
              <wp:effectExtent l="0" t="0" r="11430" b="635"/>
              <wp:docPr id="12" name="Picture 12" descr="Screen%20Shot%202021-01-24%20at%2010.07.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1-01-24%20at%2010.07.02%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7441565"/>
                      </a:xfrm>
                      <a:prstGeom prst="rect">
                        <a:avLst/>
                      </a:prstGeom>
                      <a:noFill/>
                      <a:ln>
                        <a:noFill/>
                      </a:ln>
                    </pic:spPr>
                  </pic:pic>
                </a:graphicData>
              </a:graphic>
            </wp:inline>
          </w:drawing>
        </w:r>
        <w:r>
          <w:rPr>
            <w:rFonts w:hint="eastAsia"/>
            <w:noProof/>
            <w:sz w:val="24"/>
          </w:rPr>
          <w:lastRenderedPageBreak/>
          <w:drawing>
            <wp:inline distT="0" distB="0" distL="0" distR="0" wp14:anchorId="04E6DF79" wp14:editId="053957F3">
              <wp:extent cx="3249295" cy="1011555"/>
              <wp:effectExtent l="0" t="0" r="1905" b="4445"/>
              <wp:docPr id="13" name="Picture 13" descr="Screen%20Shot%202021-01-24%20at%2010.07.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1-01-24%20at%2010.07.14%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295" cy="1011555"/>
                      </a:xfrm>
                      <a:prstGeom prst="rect">
                        <a:avLst/>
                      </a:prstGeom>
                      <a:noFill/>
                      <a:ln>
                        <a:noFill/>
                      </a:ln>
                    </pic:spPr>
                  </pic:pic>
                </a:graphicData>
              </a:graphic>
            </wp:inline>
          </w:drawing>
        </w:r>
      </w:ins>
    </w:p>
    <w:sectPr w:rsidR="00491898" w:rsidRPr="004918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enkai Wu" w:date="2021-01-24T09:39:00Z" w:initials="CW">
    <w:p w14:paraId="61BF5EE0" w14:textId="7E114E52" w:rsidR="004C0AE3" w:rsidRDefault="004C0AE3">
      <w:pPr>
        <w:pStyle w:val="CommentText"/>
      </w:pPr>
      <w:r>
        <w:rPr>
          <w:rStyle w:val="CommentReference"/>
        </w:rPr>
        <w:annotationRef/>
      </w:r>
      <w:r>
        <w:rPr>
          <w:rFonts w:hint="eastAsia"/>
        </w:rPr>
        <w:t>第一段需要概述整个模型建立、训练、评估、预测和特征选择的重要内容。需要让审稿人理解流程、方法的内容以及所用方法的优势。后面几段再针对每一个步骤进行详述。</w:t>
      </w:r>
    </w:p>
  </w:comment>
  <w:comment w:id="27" w:author="Chenkai Wu" w:date="2021-01-24T08:47:00Z" w:initials="CW">
    <w:p w14:paraId="05BA3B23" w14:textId="576C7E04" w:rsidR="0018585E" w:rsidRDefault="0018585E">
      <w:pPr>
        <w:pStyle w:val="CommentText"/>
      </w:pPr>
      <w:r>
        <w:rPr>
          <w:rStyle w:val="CommentReference"/>
        </w:rPr>
        <w:annotationRef/>
      </w:r>
      <w:r>
        <w:rPr>
          <w:rFonts w:hint="eastAsia"/>
        </w:rPr>
        <w:t>流程图需要加上，模型效果评估、特征选择（选择</w:t>
      </w:r>
      <w:r>
        <w:rPr>
          <w:rFonts w:hint="eastAsia"/>
        </w:rPr>
        <w:t>top 10</w:t>
      </w:r>
      <w:r>
        <w:rPr>
          <w:rFonts w:hint="eastAsia"/>
        </w:rPr>
        <w:t>）、和再预测（精简模型）</w:t>
      </w:r>
    </w:p>
  </w:comment>
  <w:comment w:id="28" w:author="Chenkai Wu" w:date="2021-01-24T09:48:00Z" w:initials="CW">
    <w:p w14:paraId="5122ECFF" w14:textId="3B6B806B" w:rsidR="00CB12DB" w:rsidRDefault="00554D62">
      <w:pPr>
        <w:pStyle w:val="CommentText"/>
      </w:pPr>
      <w:r>
        <w:rPr>
          <w:rStyle w:val="CommentReference"/>
        </w:rPr>
        <w:annotationRef/>
      </w:r>
      <w:r>
        <w:rPr>
          <w:rFonts w:hint="eastAsia"/>
        </w:rPr>
        <w:t>还要</w:t>
      </w:r>
      <w:r w:rsidR="00CB12DB">
        <w:rPr>
          <w:rFonts w:hint="eastAsia"/>
        </w:rPr>
        <w:t>对一些变量</w:t>
      </w:r>
      <w:r>
        <w:rPr>
          <w:rFonts w:hint="eastAsia"/>
        </w:rPr>
        <w:t>加上一些逻辑判断</w:t>
      </w:r>
      <w:r w:rsidR="00CB12DB">
        <w:rPr>
          <w:rFonts w:hint="eastAsia"/>
        </w:rPr>
        <w:t>来做清理，比如身高</w:t>
      </w:r>
      <w:r w:rsidR="00CB12DB">
        <w:rPr>
          <w:rFonts w:hint="eastAsia"/>
        </w:rPr>
        <w:t>5</w:t>
      </w:r>
      <w:r w:rsidR="00CB12DB">
        <w:rPr>
          <w:rFonts w:hint="eastAsia"/>
        </w:rPr>
        <w:t>米</w:t>
      </w:r>
    </w:p>
    <w:p w14:paraId="262A6C87" w14:textId="77777777" w:rsidR="00CB12DB" w:rsidRDefault="00CB12DB">
      <w:pPr>
        <w:pStyle w:val="CommentText"/>
      </w:pPr>
    </w:p>
    <w:p w14:paraId="449240D9" w14:textId="6C479FAA" w:rsidR="00CB12DB" w:rsidRDefault="00CB12DB">
      <w:pPr>
        <w:pStyle w:val="CommentText"/>
      </w:pPr>
      <w:r>
        <w:rPr>
          <w:rFonts w:hint="eastAsia"/>
        </w:rPr>
        <w:t>模型能够自动处理极端</w:t>
      </w:r>
      <w:r>
        <w:rPr>
          <w:rFonts w:hint="eastAsia"/>
        </w:rPr>
        <w:t>value</w:t>
      </w:r>
      <w:r>
        <w:rPr>
          <w:rFonts w:hint="eastAsia"/>
        </w:rPr>
        <w:t>吗（比如</w:t>
      </w:r>
      <w:r>
        <w:rPr>
          <w:rFonts w:hint="eastAsia"/>
        </w:rPr>
        <w:t>10</w:t>
      </w:r>
      <w:r>
        <w:rPr>
          <w:rFonts w:hint="eastAsia"/>
        </w:rPr>
        <w:t>个</w:t>
      </w:r>
      <w:proofErr w:type="spellStart"/>
      <w:r>
        <w:rPr>
          <w:rFonts w:hint="eastAsia"/>
        </w:rPr>
        <w:t>sd</w:t>
      </w:r>
      <w:proofErr w:type="spellEnd"/>
      <w:r>
        <w:rPr>
          <w:rFonts w:hint="eastAsia"/>
        </w:rPr>
        <w:t>之外的数值）？如果不能，我们需要想好一套方法如何处理极端值？</w:t>
      </w:r>
    </w:p>
  </w:comment>
  <w:comment w:id="29" w:author="Chenkai Wu" w:date="2021-01-24T09:45:00Z" w:initials="CW">
    <w:p w14:paraId="69F2DF5B" w14:textId="0A003839" w:rsidR="00554D62" w:rsidRDefault="00554D62">
      <w:pPr>
        <w:pStyle w:val="CommentText"/>
      </w:pPr>
      <w:r>
        <w:rPr>
          <w:rStyle w:val="CommentReference"/>
        </w:rPr>
        <w:annotationRef/>
      </w:r>
      <w:r>
        <w:rPr>
          <w:rFonts w:hint="eastAsia"/>
        </w:rPr>
        <w:t>热编码？</w:t>
      </w:r>
    </w:p>
  </w:comment>
  <w:comment w:id="30" w:author="Chenkai Wu" w:date="2021-01-24T09:45:00Z" w:initials="CW">
    <w:p w14:paraId="457988EC" w14:textId="5F8DF421" w:rsidR="00554D62" w:rsidRDefault="00554D62">
      <w:pPr>
        <w:pStyle w:val="CommentText"/>
      </w:pPr>
      <w:r>
        <w:rPr>
          <w:rStyle w:val="CommentReference"/>
        </w:rPr>
        <w:annotationRef/>
      </w:r>
      <w:r>
        <w:rPr>
          <w:rFonts w:hint="eastAsia"/>
        </w:rPr>
        <w:t>不太明白</w:t>
      </w:r>
    </w:p>
  </w:comment>
  <w:comment w:id="31" w:author="Chenkai Wu" w:date="2021-01-24T09:45:00Z" w:initials="CW">
    <w:p w14:paraId="63DB6EA0" w14:textId="141F13B1" w:rsidR="00554D62" w:rsidRDefault="00554D62">
      <w:pPr>
        <w:pStyle w:val="CommentText"/>
      </w:pPr>
      <w:r>
        <w:rPr>
          <w:rStyle w:val="CommentReference"/>
        </w:rPr>
        <w:annotationRef/>
      </w:r>
      <w:r>
        <w:rPr>
          <w:rFonts w:hint="eastAsia"/>
        </w:rPr>
        <w:t>用中文名，括号内加上英文全称</w:t>
      </w:r>
    </w:p>
  </w:comment>
  <w:comment w:id="32" w:author="Chenkai Wu" w:date="2021-01-24T09:46:00Z" w:initials="CW">
    <w:p w14:paraId="07432CD8" w14:textId="0ECB777D" w:rsidR="00554D62" w:rsidRDefault="00554D62">
      <w:pPr>
        <w:pStyle w:val="CommentText"/>
      </w:pPr>
      <w:r>
        <w:rPr>
          <w:rStyle w:val="CommentReference"/>
        </w:rPr>
        <w:annotationRef/>
      </w:r>
      <w:r>
        <w:rPr>
          <w:rFonts w:hint="eastAsia"/>
        </w:rPr>
        <w:t>“</w:t>
      </w:r>
      <w:r>
        <w:rPr>
          <w:rFonts w:hint="eastAsia"/>
        </w:rPr>
        <w:t>更可靠”太过于主观化。需要从更为客观的角度来体现</w:t>
      </w:r>
      <w:r>
        <w:t>KNN</w:t>
      </w:r>
      <w:r>
        <w:rPr>
          <w:rFonts w:hint="eastAsia"/>
        </w:rPr>
        <w:t>方法进行插补的优势。最好引用</w:t>
      </w:r>
      <w:r>
        <w:rPr>
          <w:rFonts w:hint="eastAsia"/>
        </w:rPr>
        <w:t>1-2</w:t>
      </w:r>
      <w:r>
        <w:rPr>
          <w:rFonts w:hint="eastAsia"/>
        </w:rPr>
        <w:t>篇文献来支持我们的说法。</w:t>
      </w:r>
    </w:p>
  </w:comment>
  <w:comment w:id="33" w:author="Chenkai Wu" w:date="2021-01-24T09:47:00Z" w:initials="CW">
    <w:p w14:paraId="2EB3B5A7" w14:textId="744482B3" w:rsidR="00554D62" w:rsidRDefault="00554D62">
      <w:pPr>
        <w:pStyle w:val="CommentText"/>
      </w:pPr>
      <w:r>
        <w:rPr>
          <w:rStyle w:val="CommentReference"/>
        </w:rPr>
        <w:annotationRef/>
      </w:r>
      <w:r>
        <w:rPr>
          <w:rFonts w:hint="eastAsia"/>
        </w:rPr>
        <w:t>将同时采用三种方法还是单个试一下，然后挑出最好的？</w:t>
      </w:r>
    </w:p>
  </w:comment>
  <w:comment w:id="34" w:author="Chenkai Wu" w:date="2021-01-24T09:51:00Z" w:initials="CW">
    <w:p w14:paraId="55AB3608" w14:textId="26D09EEC" w:rsidR="00116F9E" w:rsidRDefault="00116F9E">
      <w:pPr>
        <w:pStyle w:val="CommentText"/>
      </w:pPr>
      <w:r>
        <w:rPr>
          <w:rStyle w:val="CommentReference"/>
        </w:rPr>
        <w:annotationRef/>
      </w:r>
      <w:r>
        <w:rPr>
          <w:rFonts w:hint="eastAsia"/>
        </w:rPr>
        <w:t>这一部分放到开篇的概述部分。这里可以再多加一些细节。另外，通过引用一些文献，来说明这一方法从模型预测效果上比单一模型更有优势。</w:t>
      </w:r>
    </w:p>
  </w:comment>
  <w:comment w:id="35" w:author="Chenkai Wu" w:date="2021-01-24T09:53:00Z" w:initials="CW">
    <w:p w14:paraId="1F9D118B" w14:textId="77777777" w:rsidR="00116F9E" w:rsidRDefault="00116F9E">
      <w:pPr>
        <w:pStyle w:val="CommentText"/>
      </w:pPr>
      <w:r>
        <w:rPr>
          <w:rStyle w:val="CommentReference"/>
        </w:rPr>
        <w:annotationRef/>
      </w:r>
      <w:r>
        <w:rPr>
          <w:rFonts w:hint="eastAsia"/>
        </w:rPr>
        <w:t>用</w:t>
      </w:r>
      <w:proofErr w:type="spellStart"/>
      <w:r>
        <w:t>pp</w:t>
      </w:r>
      <w:r>
        <w:rPr>
          <w:rFonts w:hint="eastAsia"/>
        </w:rPr>
        <w:t>t</w:t>
      </w:r>
      <w:proofErr w:type="spellEnd"/>
      <w:r>
        <w:rPr>
          <w:rFonts w:hint="eastAsia"/>
        </w:rPr>
        <w:t>画一张中文的图</w:t>
      </w:r>
    </w:p>
    <w:p w14:paraId="2C6D95EF" w14:textId="3C564E77" w:rsidR="00116F9E" w:rsidRDefault="00116F9E">
      <w:pPr>
        <w:pStyle w:val="CommentText"/>
      </w:pPr>
      <w:r>
        <w:rPr>
          <w:rFonts w:hint="eastAsia"/>
        </w:rPr>
        <w:t>并加上原图的出处</w:t>
      </w:r>
    </w:p>
  </w:comment>
  <w:comment w:id="36" w:author="Chenkai Wu" w:date="2021-01-24T09:53:00Z" w:initials="CW">
    <w:p w14:paraId="560D0C7D" w14:textId="3F18FB31" w:rsidR="00116F9E" w:rsidRDefault="00116F9E">
      <w:pPr>
        <w:pStyle w:val="CommentText"/>
      </w:pPr>
      <w:r>
        <w:rPr>
          <w:rStyle w:val="CommentReference"/>
        </w:rPr>
        <w:annotationRef/>
      </w:r>
      <w:r>
        <w:rPr>
          <w:rFonts w:hint="eastAsia"/>
        </w:rPr>
        <w:t>需要提供中文翻译。针对每一步骤的详述部分，需要更多的细节，加上各个指标的计算方法和含义。</w:t>
      </w:r>
    </w:p>
  </w:comment>
  <w:comment w:id="37" w:author="Chenkai Wu" w:date="2021-01-24T09:55:00Z" w:initials="CW">
    <w:p w14:paraId="3C6967FC" w14:textId="43D3A3B0" w:rsidR="00116F9E" w:rsidRDefault="00116F9E">
      <w:pPr>
        <w:pStyle w:val="CommentText"/>
      </w:pPr>
      <w:r>
        <w:rPr>
          <w:rStyle w:val="CommentReference"/>
        </w:rPr>
        <w:annotationRef/>
      </w:r>
      <w:r>
        <w:rPr>
          <w:rFonts w:hint="eastAsia"/>
        </w:rPr>
        <w:t>我们一开始模型选用的是集成模型，这里只能通过某一类模型得到特征重要性，如何实现？</w:t>
      </w:r>
    </w:p>
  </w:comment>
  <w:comment w:id="38" w:author="Chenkai Wu" w:date="2021-01-24T09:56:00Z" w:initials="CW">
    <w:p w14:paraId="01FC724D" w14:textId="3A308210" w:rsidR="00116F9E" w:rsidRDefault="00116F9E">
      <w:pPr>
        <w:pStyle w:val="CommentText"/>
      </w:pPr>
      <w:r>
        <w:rPr>
          <w:rStyle w:val="CommentReference"/>
        </w:rPr>
        <w:annotationRef/>
      </w:r>
      <w:r>
        <w:rPr>
          <w:rFonts w:hint="eastAsia"/>
        </w:rPr>
        <w:t>这里需要放一张示意图，向大家展示最后的结果以及解读。</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F5EE0" w15:done="0"/>
  <w15:commentEx w15:paraId="05BA3B23" w15:done="0"/>
  <w15:commentEx w15:paraId="449240D9" w15:done="0"/>
  <w15:commentEx w15:paraId="69F2DF5B" w15:done="0"/>
  <w15:commentEx w15:paraId="457988EC" w15:done="0"/>
  <w15:commentEx w15:paraId="63DB6EA0" w15:done="0"/>
  <w15:commentEx w15:paraId="07432CD8" w15:done="0"/>
  <w15:commentEx w15:paraId="2EB3B5A7" w15:done="0"/>
  <w15:commentEx w15:paraId="55AB3608" w15:done="0"/>
  <w15:commentEx w15:paraId="2C6D95EF" w15:done="0"/>
  <w15:commentEx w15:paraId="560D0C7D" w15:done="0"/>
  <w15:commentEx w15:paraId="3C6967FC" w15:done="0"/>
  <w15:commentEx w15:paraId="01FC72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C6FC6"/>
    <w:multiLevelType w:val="hybridMultilevel"/>
    <w:tmpl w:val="8104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kai Wu">
    <w15:presenceInfo w15:providerId="None" w15:userId="Chenkai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1B"/>
    <w:rsid w:val="00053FDF"/>
    <w:rsid w:val="000622FF"/>
    <w:rsid w:val="00096A7B"/>
    <w:rsid w:val="000A10F1"/>
    <w:rsid w:val="000F5101"/>
    <w:rsid w:val="001124C0"/>
    <w:rsid w:val="00116F9E"/>
    <w:rsid w:val="0011703F"/>
    <w:rsid w:val="00183C3D"/>
    <w:rsid w:val="0018585E"/>
    <w:rsid w:val="00187815"/>
    <w:rsid w:val="001D735E"/>
    <w:rsid w:val="0021706F"/>
    <w:rsid w:val="0027078D"/>
    <w:rsid w:val="002C2853"/>
    <w:rsid w:val="002F6039"/>
    <w:rsid w:val="0031744B"/>
    <w:rsid w:val="00325A48"/>
    <w:rsid w:val="00344C65"/>
    <w:rsid w:val="003B1E04"/>
    <w:rsid w:val="00491898"/>
    <w:rsid w:val="004A6826"/>
    <w:rsid w:val="004C0AE3"/>
    <w:rsid w:val="004D0B46"/>
    <w:rsid w:val="004F1261"/>
    <w:rsid w:val="00500F8F"/>
    <w:rsid w:val="00513AF6"/>
    <w:rsid w:val="00554D62"/>
    <w:rsid w:val="005A5D28"/>
    <w:rsid w:val="005E6DB0"/>
    <w:rsid w:val="005E7017"/>
    <w:rsid w:val="005F4EFB"/>
    <w:rsid w:val="00725A03"/>
    <w:rsid w:val="00760172"/>
    <w:rsid w:val="007C0402"/>
    <w:rsid w:val="007E3EE1"/>
    <w:rsid w:val="007E7175"/>
    <w:rsid w:val="008101F4"/>
    <w:rsid w:val="00824F3E"/>
    <w:rsid w:val="00861399"/>
    <w:rsid w:val="008843A6"/>
    <w:rsid w:val="00892C58"/>
    <w:rsid w:val="008D2CAE"/>
    <w:rsid w:val="009079F8"/>
    <w:rsid w:val="00911EA1"/>
    <w:rsid w:val="00992FDF"/>
    <w:rsid w:val="009A3963"/>
    <w:rsid w:val="009B1A17"/>
    <w:rsid w:val="009E6E51"/>
    <w:rsid w:val="00A20686"/>
    <w:rsid w:val="00A44C36"/>
    <w:rsid w:val="00A77BB7"/>
    <w:rsid w:val="00AD61C8"/>
    <w:rsid w:val="00B12A74"/>
    <w:rsid w:val="00BE24FE"/>
    <w:rsid w:val="00C807CC"/>
    <w:rsid w:val="00CB12DB"/>
    <w:rsid w:val="00CD78C8"/>
    <w:rsid w:val="00CE53BB"/>
    <w:rsid w:val="00D04211"/>
    <w:rsid w:val="00D469D4"/>
    <w:rsid w:val="00D50558"/>
    <w:rsid w:val="00D516ED"/>
    <w:rsid w:val="00D76255"/>
    <w:rsid w:val="00D85824"/>
    <w:rsid w:val="00D91AFD"/>
    <w:rsid w:val="00DA24CD"/>
    <w:rsid w:val="00E07093"/>
    <w:rsid w:val="00E94012"/>
    <w:rsid w:val="00EA2DF7"/>
    <w:rsid w:val="00EA5AC8"/>
    <w:rsid w:val="00EF5E04"/>
    <w:rsid w:val="00F13624"/>
    <w:rsid w:val="00F23A39"/>
    <w:rsid w:val="00F63310"/>
    <w:rsid w:val="00F71B41"/>
    <w:rsid w:val="00FD331B"/>
    <w:rsid w:val="00FE1B15"/>
    <w:rsid w:val="00FF3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50FE"/>
  <w15:chartTrackingRefBased/>
  <w15:docId w15:val="{D536FD4E-ECD4-4067-92A7-7D728EC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06F"/>
    <w:pPr>
      <w:ind w:left="720"/>
      <w:contextualSpacing/>
    </w:pPr>
  </w:style>
  <w:style w:type="paragraph" w:styleId="BalloonText">
    <w:name w:val="Balloon Text"/>
    <w:basedOn w:val="Normal"/>
    <w:link w:val="BalloonTextChar"/>
    <w:uiPriority w:val="99"/>
    <w:semiHidden/>
    <w:unhideWhenUsed/>
    <w:rsid w:val="0018585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85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8585E"/>
    <w:rPr>
      <w:sz w:val="18"/>
      <w:szCs w:val="18"/>
    </w:rPr>
  </w:style>
  <w:style w:type="paragraph" w:styleId="CommentText">
    <w:name w:val="annotation text"/>
    <w:basedOn w:val="Normal"/>
    <w:link w:val="CommentTextChar"/>
    <w:uiPriority w:val="99"/>
    <w:semiHidden/>
    <w:unhideWhenUsed/>
    <w:rsid w:val="0018585E"/>
    <w:pPr>
      <w:spacing w:line="240" w:lineRule="auto"/>
    </w:pPr>
    <w:rPr>
      <w:sz w:val="24"/>
      <w:szCs w:val="24"/>
    </w:rPr>
  </w:style>
  <w:style w:type="character" w:customStyle="1" w:styleId="CommentTextChar">
    <w:name w:val="Comment Text Char"/>
    <w:basedOn w:val="DefaultParagraphFont"/>
    <w:link w:val="CommentText"/>
    <w:uiPriority w:val="99"/>
    <w:semiHidden/>
    <w:rsid w:val="0018585E"/>
    <w:rPr>
      <w:sz w:val="24"/>
      <w:szCs w:val="24"/>
    </w:rPr>
  </w:style>
  <w:style w:type="paragraph" w:styleId="CommentSubject">
    <w:name w:val="annotation subject"/>
    <w:basedOn w:val="CommentText"/>
    <w:next w:val="CommentText"/>
    <w:link w:val="CommentSubjectChar"/>
    <w:uiPriority w:val="99"/>
    <w:semiHidden/>
    <w:unhideWhenUsed/>
    <w:rsid w:val="0018585E"/>
    <w:rPr>
      <w:b/>
      <w:bCs/>
      <w:sz w:val="20"/>
      <w:szCs w:val="20"/>
    </w:rPr>
  </w:style>
  <w:style w:type="character" w:customStyle="1" w:styleId="CommentSubjectChar">
    <w:name w:val="Comment Subject Char"/>
    <w:basedOn w:val="CommentTextChar"/>
    <w:link w:val="CommentSubject"/>
    <w:uiPriority w:val="99"/>
    <w:semiHidden/>
    <w:rsid w:val="0018585E"/>
    <w:rPr>
      <w:b/>
      <w:bCs/>
      <w:sz w:val="20"/>
      <w:szCs w:val="20"/>
    </w:rPr>
  </w:style>
  <w:style w:type="character" w:styleId="Hyperlink">
    <w:name w:val="Hyperlink"/>
    <w:basedOn w:val="DefaultParagraphFont"/>
    <w:uiPriority w:val="99"/>
    <w:unhideWhenUsed/>
    <w:rsid w:val="00491898"/>
    <w:rPr>
      <w:color w:val="0563C1" w:themeColor="hyperlink"/>
      <w:u w:val="single"/>
    </w:rPr>
  </w:style>
  <w:style w:type="character" w:styleId="FollowedHyperlink">
    <w:name w:val="FollowedHyperlink"/>
    <w:basedOn w:val="DefaultParagraphFont"/>
    <w:uiPriority w:val="99"/>
    <w:semiHidden/>
    <w:unhideWhenUsed/>
    <w:rsid w:val="00491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7</Pages>
  <Words>297</Words>
  <Characters>1698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Chenkai Wu</cp:lastModifiedBy>
  <cp:revision>101</cp:revision>
  <dcterms:created xsi:type="dcterms:W3CDTF">2021-01-19T07:05:00Z</dcterms:created>
  <dcterms:modified xsi:type="dcterms:W3CDTF">2021-01-24T02:13:00Z</dcterms:modified>
</cp:coreProperties>
</file>